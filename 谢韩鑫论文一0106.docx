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CF574" w14:textId="62236C65" w:rsidR="0004437D" w:rsidRDefault="00CC391D" w:rsidP="00231D2F">
      <w:pPr>
        <w:pStyle w:val="1"/>
        <w:ind w:firstLine="602"/>
        <w:jc w:val="center"/>
      </w:pPr>
      <w:r>
        <w:fldChar w:fldCharType="begin"/>
      </w:r>
      <w:r>
        <w:instrText xml:space="preserve"> MACROBUTTON MTEditEquationSection2 </w:instrText>
      </w:r>
      <w:r w:rsidRPr="00CC391D">
        <w:rPr>
          <w:rStyle w:val="MTEquationSection"/>
        </w:rPr>
        <w:instrText>Equation Chapter 1 Section 0</w:instrText>
      </w:r>
      <w:r>
        <w:fldChar w:fldCharType="begin"/>
      </w:r>
      <w:r>
        <w:instrText xml:space="preserve"> SEQ MTEqn \r \h \* MERGEFORMAT </w:instrText>
      </w:r>
      <w:r>
        <w:fldChar w:fldCharType="end"/>
      </w:r>
      <w:r>
        <w:fldChar w:fldCharType="begin"/>
      </w:r>
      <w:r>
        <w:instrText xml:space="preserve"> SEQ MTSec \r 0 \h \* MERGEFORMAT </w:instrText>
      </w:r>
      <w:r>
        <w:fldChar w:fldCharType="end"/>
      </w:r>
      <w:r>
        <w:fldChar w:fldCharType="begin"/>
      </w:r>
      <w:r>
        <w:instrText xml:space="preserve"> SEQ MTChap \r 1 \h \* MERGEFORMAT </w:instrText>
      </w:r>
      <w:r>
        <w:fldChar w:fldCharType="end"/>
      </w:r>
      <w:r>
        <w:fldChar w:fldCharType="end"/>
      </w:r>
      <w:r w:rsidR="006F317E" w:rsidRPr="00423DBE">
        <w:rPr>
          <w:rFonts w:hint="eastAsia"/>
          <w:highlight w:val="yellow"/>
          <w:rPrChange w:id="0" w:author="DELL" w:date="2021-01-07T08:54:00Z">
            <w:rPr>
              <w:rFonts w:eastAsia="宋体" w:hint="eastAsia"/>
              <w:b w:val="0"/>
              <w:bCs w:val="0"/>
              <w:kern w:val="2"/>
              <w:sz w:val="21"/>
              <w:szCs w:val="22"/>
            </w:rPr>
          </w:rPrChange>
        </w:rPr>
        <w:t>基于阈值坏场景集的一致并行机</w:t>
      </w:r>
      <w:r w:rsidR="00423DBE" w:rsidRPr="00423DBE">
        <w:rPr>
          <w:rFonts w:hint="eastAsia"/>
          <w:highlight w:val="yellow"/>
          <w:rPrChange w:id="1" w:author="DELL" w:date="2021-01-07T08:54:00Z">
            <w:rPr>
              <w:rFonts w:eastAsia="宋体" w:hint="eastAsia"/>
              <w:b w:val="0"/>
              <w:bCs w:val="0"/>
              <w:kern w:val="2"/>
              <w:sz w:val="21"/>
              <w:szCs w:val="22"/>
            </w:rPr>
          </w:rPrChange>
        </w:rPr>
        <w:t>两阶段</w:t>
      </w:r>
      <w:r w:rsidR="006F317E" w:rsidRPr="00423DBE">
        <w:rPr>
          <w:rFonts w:hint="eastAsia"/>
          <w:highlight w:val="yellow"/>
          <w:rPrChange w:id="2" w:author="DELL" w:date="2021-01-07T08:54:00Z">
            <w:rPr>
              <w:rFonts w:eastAsia="宋体" w:hint="eastAsia"/>
              <w:b w:val="0"/>
              <w:bCs w:val="0"/>
              <w:kern w:val="2"/>
              <w:sz w:val="21"/>
              <w:szCs w:val="22"/>
            </w:rPr>
          </w:rPrChange>
        </w:rPr>
        <w:t>鲁棒</w:t>
      </w:r>
      <w:r w:rsidR="0004437D" w:rsidRPr="00423DBE">
        <w:rPr>
          <w:rFonts w:hint="eastAsia"/>
          <w:highlight w:val="yellow"/>
          <w:rPrChange w:id="3" w:author="DELL" w:date="2021-01-07T08:54:00Z">
            <w:rPr>
              <w:rFonts w:eastAsia="宋体" w:hint="eastAsia"/>
              <w:b w:val="0"/>
              <w:bCs w:val="0"/>
              <w:kern w:val="2"/>
              <w:sz w:val="21"/>
              <w:szCs w:val="22"/>
            </w:rPr>
          </w:rPrChange>
        </w:rPr>
        <w:t>调度</w:t>
      </w:r>
    </w:p>
    <w:p w14:paraId="78A40372" w14:textId="0EB9E2F7" w:rsidR="00823828" w:rsidRPr="00823828" w:rsidRDefault="001A662C" w:rsidP="00BF5919">
      <w:pPr>
        <w:ind w:firstLineChars="0" w:firstLine="0"/>
      </w:pPr>
      <w:r w:rsidRPr="00BF5919">
        <w:rPr>
          <w:rFonts w:hint="eastAsia"/>
          <w:b/>
          <w:bCs/>
        </w:rPr>
        <w:t>摘要：</w:t>
      </w:r>
      <w:r w:rsidR="0004437D">
        <w:rPr>
          <w:rFonts w:hint="eastAsia"/>
        </w:rPr>
        <w:t>本文</w:t>
      </w:r>
      <w:r w:rsidR="00B27D9A">
        <w:rPr>
          <w:rFonts w:hint="eastAsia"/>
        </w:rPr>
        <w:t>讨论了利用离散场景表示不确定加工时间的一致并行机鲁棒调度问题。</w:t>
      </w:r>
      <w:r w:rsidR="00F3244D">
        <w:rPr>
          <w:rFonts w:hint="eastAsia"/>
        </w:rPr>
        <w:t>对于每个调度解，根据阈值选择出坏场景集，并计算该解在坏场景集下的一个罚函数值。</w:t>
      </w:r>
      <w:proofErr w:type="gramStart"/>
      <w:r w:rsidR="00F3244D">
        <w:rPr>
          <w:rFonts w:hint="eastAsia"/>
        </w:rPr>
        <w:t>整个鲁</w:t>
      </w:r>
      <w:proofErr w:type="gramEnd"/>
      <w:r w:rsidR="00F3244D">
        <w:rPr>
          <w:rFonts w:hint="eastAsia"/>
        </w:rPr>
        <w:t>棒</w:t>
      </w:r>
      <w:r w:rsidR="006950FA">
        <w:rPr>
          <w:rFonts w:hint="eastAsia"/>
        </w:rPr>
        <w:t>优化目标为</w:t>
      </w:r>
      <w:r w:rsidR="00F3244D">
        <w:rPr>
          <w:rFonts w:hint="eastAsia"/>
        </w:rPr>
        <w:t>一个双目标优化模型，将阈值和坏场景集下的罚函数值作为优化对象，</w:t>
      </w:r>
      <w:r w:rsidR="00F61D52">
        <w:rPr>
          <w:rFonts w:hint="eastAsia"/>
        </w:rPr>
        <w:t>在保留了</w:t>
      </w:r>
      <w:proofErr w:type="gramStart"/>
      <w:r w:rsidR="00F3244D">
        <w:rPr>
          <w:rFonts w:hint="eastAsia"/>
        </w:rPr>
        <w:t>最终解</w:t>
      </w:r>
      <w:r w:rsidR="00F61D52">
        <w:rPr>
          <w:rFonts w:hint="eastAsia"/>
        </w:rPr>
        <w:t>抗风险</w:t>
      </w:r>
      <w:proofErr w:type="gramEnd"/>
      <w:r w:rsidR="00F61D52">
        <w:rPr>
          <w:rFonts w:hint="eastAsia"/>
        </w:rPr>
        <w:t>能力的同时兼备了对整体优良性能的追求。为了求解该模型，本文提出了一个两阶段算法</w:t>
      </w:r>
      <w:r w:rsidR="001E5392">
        <w:rPr>
          <w:rFonts w:hint="eastAsia"/>
        </w:rPr>
        <w:t>。</w:t>
      </w:r>
      <w:r w:rsidR="00F61D52">
        <w:rPr>
          <w:rFonts w:hint="eastAsia"/>
        </w:rPr>
        <w:t>在第一阶段将求解一致并行机场景均值的问题转换成单一均值场景下的确定性一致并行机问题，在此基础上求解阈值。第二阶段针对</w:t>
      </w:r>
      <w:r w:rsidR="001E5392">
        <w:rPr>
          <w:rFonts w:hint="eastAsia"/>
        </w:rPr>
        <w:t>坏场景集的特点采用了基于合并场景的邻域构造方式，并将其与布谷鸟算法（</w:t>
      </w:r>
      <w:r w:rsidR="001E5392">
        <w:rPr>
          <w:rFonts w:hint="eastAsia"/>
        </w:rPr>
        <w:t>C</w:t>
      </w:r>
      <w:r w:rsidR="001E5392">
        <w:t>SA</w:t>
      </w:r>
      <w:r w:rsidR="001E5392">
        <w:rPr>
          <w:rFonts w:hint="eastAsia"/>
        </w:rPr>
        <w:t>）结合进行求解。仿真</w:t>
      </w:r>
      <w:r w:rsidR="00823828">
        <w:rPr>
          <w:rFonts w:hint="eastAsia"/>
        </w:rPr>
        <w:t>结果表明</w:t>
      </w:r>
      <w:r w:rsidR="001E5392">
        <w:rPr>
          <w:rFonts w:hint="eastAsia"/>
        </w:rPr>
        <w:t>本文设计的两阶段算法对该双目标模型求解的有效性，最终求得的结果在优良性能和鲁棒性上</w:t>
      </w:r>
      <w:r w:rsidR="006950FA">
        <w:rPr>
          <w:rFonts w:hint="eastAsia"/>
        </w:rPr>
        <w:t>能</w:t>
      </w:r>
      <w:r w:rsidR="001E5392">
        <w:rPr>
          <w:rFonts w:hint="eastAsia"/>
        </w:rPr>
        <w:t>为不同偏向的决策者提供更多的选择。</w:t>
      </w:r>
    </w:p>
    <w:p w14:paraId="06D2EF57" w14:textId="6117CD1C" w:rsidR="00697FD8" w:rsidRDefault="001A662C" w:rsidP="00BF5919">
      <w:pPr>
        <w:ind w:firstLineChars="0" w:firstLine="0"/>
      </w:pPr>
      <w:r w:rsidRPr="00BF5919">
        <w:rPr>
          <w:rFonts w:hint="eastAsia"/>
          <w:b/>
          <w:bCs/>
        </w:rPr>
        <w:t>关键词</w:t>
      </w:r>
      <w:r>
        <w:rPr>
          <w:rFonts w:hint="eastAsia"/>
        </w:rPr>
        <w:t>：鲁棒调度模型，一致并行机调度，双目标优化，</w:t>
      </w:r>
      <w:r w:rsidR="00EC7B22">
        <w:rPr>
          <w:rFonts w:hint="eastAsia"/>
        </w:rPr>
        <w:t>两阶段算法，</w:t>
      </w:r>
      <w:r>
        <w:rPr>
          <w:rFonts w:hint="eastAsia"/>
        </w:rPr>
        <w:t>布谷鸟算法，合并场景领域</w:t>
      </w:r>
    </w:p>
    <w:p w14:paraId="6924938B" w14:textId="0C44C8E5" w:rsidR="00EC7B22" w:rsidRDefault="00EC7B22" w:rsidP="00BF5919">
      <w:pPr>
        <w:ind w:firstLineChars="0" w:firstLine="0"/>
      </w:pPr>
    </w:p>
    <w:p w14:paraId="45DB9E48" w14:textId="1FD01CBD" w:rsidR="00BF5919" w:rsidRDefault="00BF5919" w:rsidP="00D7388E">
      <w:pPr>
        <w:pStyle w:val="2"/>
        <w:numPr>
          <w:ilvl w:val="0"/>
          <w:numId w:val="4"/>
        </w:numPr>
        <w:pPrChange w:id="4" w:author="DELL" w:date="2021-01-07T16:09:00Z">
          <w:pPr>
            <w:pStyle w:val="2"/>
          </w:pPr>
        </w:pPrChange>
      </w:pPr>
      <w:del w:id="5" w:author="DELL" w:date="2021-01-07T16:09:00Z">
        <w:r w:rsidDel="00D7388E">
          <w:rPr>
            <w:rFonts w:hint="eastAsia"/>
          </w:rPr>
          <w:delText>1</w:delText>
        </w:r>
        <w:r w:rsidDel="00D7388E">
          <w:delText>.</w:delText>
        </w:r>
      </w:del>
      <w:r w:rsidRPr="00D7388E">
        <w:rPr>
          <w:rFonts w:hint="eastAsia"/>
          <w:highlight w:val="yellow"/>
        </w:rPr>
        <w:t>绪论</w:t>
      </w:r>
    </w:p>
    <w:p w14:paraId="5206C306" w14:textId="4E345E8F" w:rsidR="00500900" w:rsidRDefault="00ED13B6" w:rsidP="00BF5919">
      <w:pPr>
        <w:ind w:firstLine="420"/>
      </w:pPr>
      <w:r>
        <w:rPr>
          <w:rFonts w:hint="eastAsia"/>
        </w:rPr>
        <w:t>一致并行机调度问题</w:t>
      </w:r>
      <w:r>
        <w:rPr>
          <w:rFonts w:hint="eastAsia"/>
        </w:rPr>
        <w:t>(</w:t>
      </w:r>
      <w:r>
        <w:t>identical parallel machine scheduling IPMS)</w:t>
      </w:r>
      <w:r>
        <w:rPr>
          <w:rFonts w:hint="eastAsia"/>
        </w:rPr>
        <w:t>是一类常见的生产调度问题，广泛存在于日常的生产加工中。通过确定工件在机器上加工的序列来使某项性能指标达到最优。传统的对于一致并行机问题的研究通常在确定性环境下进行，加工时间等生产参数都是</w:t>
      </w:r>
      <w:proofErr w:type="gramStart"/>
      <w:r>
        <w:rPr>
          <w:rFonts w:hint="eastAsia"/>
        </w:rPr>
        <w:t>已知且</w:t>
      </w:r>
      <w:proofErr w:type="gramEnd"/>
      <w:r>
        <w:rPr>
          <w:rFonts w:hint="eastAsia"/>
        </w:rPr>
        <w:t>固定不变的。然而由于加工能力，现场环境等各种因素的影响，实际</w:t>
      </w:r>
      <w:r w:rsidR="002E40E6">
        <w:rPr>
          <w:rFonts w:hint="eastAsia"/>
        </w:rPr>
        <w:t>的生产环境充满了不确定性。</w:t>
      </w:r>
      <w:r w:rsidR="007C6BFF">
        <w:rPr>
          <w:rFonts w:hint="eastAsia"/>
        </w:rPr>
        <w:t>寻找合适的方法处理不确定参数，建立合适的求解模型来保证不确定环境下的求解质量成为了研究的热门。</w:t>
      </w:r>
    </w:p>
    <w:p w14:paraId="5FCEDE93" w14:textId="3F01962F" w:rsidR="00500900" w:rsidRDefault="008A53ED" w:rsidP="00BF5919">
      <w:pPr>
        <w:ind w:firstLine="420"/>
      </w:pPr>
      <w:r>
        <w:rPr>
          <w:rFonts w:hint="eastAsia"/>
        </w:rPr>
        <w:t>场景方法是一种有效的处理不确定参数的方法。通过某个区间的连续场景</w:t>
      </w:r>
      <w:r w:rsidR="006775B5">
        <w:fldChar w:fldCharType="begin"/>
      </w:r>
      <w:r w:rsidR="006775B5">
        <w:instrText xml:space="preserve"> </w:instrText>
      </w:r>
      <w:r w:rsidR="006775B5">
        <w:rPr>
          <w:rFonts w:hint="eastAsia"/>
        </w:rPr>
        <w:instrText>REF _Ref59694524 \r \h</w:instrText>
      </w:r>
      <w:r w:rsidR="006775B5">
        <w:instrText xml:space="preserve"> </w:instrText>
      </w:r>
      <w:r w:rsidR="00BF5919">
        <w:instrText xml:space="preserve"> \* MERGEFORMAT </w:instrText>
      </w:r>
      <w:r w:rsidR="006775B5">
        <w:fldChar w:fldCharType="separate"/>
      </w:r>
      <w:r w:rsidR="006B37EB">
        <w:t>[1]</w:t>
      </w:r>
      <w:r w:rsidR="006775B5">
        <w:fldChar w:fldCharType="end"/>
      </w:r>
      <w:r>
        <w:rPr>
          <w:rFonts w:hint="eastAsia"/>
        </w:rPr>
        <w:t>或者有限</w:t>
      </w:r>
      <w:proofErr w:type="gramStart"/>
      <w:r>
        <w:rPr>
          <w:rFonts w:hint="eastAsia"/>
        </w:rPr>
        <w:t>个</w:t>
      </w:r>
      <w:proofErr w:type="gramEnd"/>
      <w:r>
        <w:rPr>
          <w:rFonts w:hint="eastAsia"/>
        </w:rPr>
        <w:t>离散场景的集合</w:t>
      </w:r>
      <w:r w:rsidR="006775B5">
        <w:fldChar w:fldCharType="begin"/>
      </w:r>
      <w:r w:rsidR="006775B5">
        <w:instrText xml:space="preserve"> </w:instrText>
      </w:r>
      <w:r w:rsidR="006775B5">
        <w:rPr>
          <w:rFonts w:hint="eastAsia"/>
        </w:rPr>
        <w:instrText>REF _Ref59694531 \r \h</w:instrText>
      </w:r>
      <w:r w:rsidR="006775B5">
        <w:instrText xml:space="preserve"> </w:instrText>
      </w:r>
      <w:r w:rsidR="00BF5919">
        <w:instrText xml:space="preserve"> \* MERGEFORMAT </w:instrText>
      </w:r>
      <w:r w:rsidR="006775B5">
        <w:fldChar w:fldCharType="separate"/>
      </w:r>
      <w:r w:rsidR="006B37EB">
        <w:t>[2]</w:t>
      </w:r>
      <w:r w:rsidR="006775B5">
        <w:fldChar w:fldCharType="end"/>
      </w:r>
      <w:r>
        <w:rPr>
          <w:rFonts w:hint="eastAsia"/>
        </w:rPr>
        <w:t>来描述不确定性。各场景之间分布相对独立，不需要依赖具体的概率分布模型或者模糊规则，目前在调度问题中有着广泛的应用。</w:t>
      </w:r>
      <w:r w:rsidR="006775B5">
        <w:fldChar w:fldCharType="begin"/>
      </w:r>
      <w:r w:rsidR="006775B5">
        <w:instrText xml:space="preserve"> </w:instrText>
      </w:r>
      <w:r w:rsidR="006775B5">
        <w:rPr>
          <w:rFonts w:hint="eastAsia"/>
        </w:rPr>
        <w:instrText>REF _Ref59694543 \r \h</w:instrText>
      </w:r>
      <w:r w:rsidR="006775B5">
        <w:instrText xml:space="preserve"> </w:instrText>
      </w:r>
      <w:r w:rsidR="00BF5919">
        <w:instrText xml:space="preserve"> \* MERGEFORMAT </w:instrText>
      </w:r>
      <w:r w:rsidR="006775B5">
        <w:fldChar w:fldCharType="separate"/>
      </w:r>
      <w:r w:rsidR="006B37EB">
        <w:t>[3]</w:t>
      </w:r>
      <w:r w:rsidR="006775B5">
        <w:fldChar w:fldCharType="end"/>
      </w:r>
      <w:r w:rsidR="006775B5">
        <w:rPr>
          <w:rFonts w:hint="eastAsia"/>
        </w:rPr>
        <w:t>-</w:t>
      </w:r>
      <w:r w:rsidR="006775B5">
        <w:fldChar w:fldCharType="begin"/>
      </w:r>
      <w:r w:rsidR="006775B5">
        <w:instrText xml:space="preserve"> REF _Ref59694547 \r \h </w:instrText>
      </w:r>
      <w:r w:rsidR="00BF5919">
        <w:instrText xml:space="preserve"> \* MERGEFORMAT </w:instrText>
      </w:r>
      <w:r w:rsidR="006775B5">
        <w:fldChar w:fldCharType="separate"/>
      </w:r>
      <w:r w:rsidR="006B37EB">
        <w:t>[5]</w:t>
      </w:r>
      <w:r w:rsidR="006775B5">
        <w:fldChar w:fldCharType="end"/>
      </w:r>
    </w:p>
    <w:p w14:paraId="3E624EAE" w14:textId="63D92FF4" w:rsidR="00500900" w:rsidRDefault="00E70A4F" w:rsidP="00BF5919">
      <w:pPr>
        <w:ind w:firstLine="420"/>
      </w:pPr>
      <w:r>
        <w:rPr>
          <w:rFonts w:hint="eastAsia"/>
        </w:rPr>
        <w:t>L</w:t>
      </w:r>
      <w:r w:rsidR="00BF5919">
        <w:t>i</w:t>
      </w:r>
      <w:r>
        <w:rPr>
          <w:rFonts w:hint="eastAsia"/>
        </w:rPr>
        <w:t>等</w:t>
      </w:r>
      <w:r w:rsidR="006775B5">
        <w:fldChar w:fldCharType="begin"/>
      </w:r>
      <w:r w:rsidR="006775B5">
        <w:instrText xml:space="preserve"> </w:instrText>
      </w:r>
      <w:r w:rsidR="006775B5">
        <w:rPr>
          <w:rFonts w:hint="eastAsia"/>
        </w:rPr>
        <w:instrText>REF _Ref59694557 \r \h</w:instrText>
      </w:r>
      <w:r w:rsidR="006775B5">
        <w:instrText xml:space="preserve"> </w:instrText>
      </w:r>
      <w:r w:rsidR="00BF5919">
        <w:instrText xml:space="preserve"> \* MERGEFORMAT </w:instrText>
      </w:r>
      <w:r w:rsidR="006775B5">
        <w:fldChar w:fldCharType="separate"/>
      </w:r>
      <w:r w:rsidR="006B37EB">
        <w:t>[6]</w:t>
      </w:r>
      <w:r w:rsidR="006775B5">
        <w:fldChar w:fldCharType="end"/>
      </w:r>
      <w:r>
        <w:rPr>
          <w:rFonts w:hint="eastAsia"/>
        </w:rPr>
        <w:t>将基于场景的不确定模型分为两类：基于场景的随机优化模型和基于场景的鲁棒优化模型</w:t>
      </w:r>
      <w:r w:rsidR="00AE5067">
        <w:rPr>
          <w:rFonts w:hint="eastAsia"/>
        </w:rPr>
        <w:t>，</w:t>
      </w:r>
      <w:r w:rsidR="006927A9">
        <w:rPr>
          <w:rFonts w:hint="eastAsia"/>
        </w:rPr>
        <w:t>两种模型都有各自的决策偏向。基于场景的随机优化模型以所有场景的期望性能作为优化目标</w:t>
      </w:r>
      <w:r w:rsidR="006775B5">
        <w:fldChar w:fldCharType="begin"/>
      </w:r>
      <w:r w:rsidR="006775B5">
        <w:instrText xml:space="preserve"> </w:instrText>
      </w:r>
      <w:r w:rsidR="006775B5">
        <w:rPr>
          <w:rFonts w:hint="eastAsia"/>
        </w:rPr>
        <w:instrText>REF _Ref59694564 \r \h</w:instrText>
      </w:r>
      <w:r w:rsidR="006775B5">
        <w:instrText xml:space="preserve"> </w:instrText>
      </w:r>
      <w:r w:rsidR="00BF5919">
        <w:instrText xml:space="preserve"> \* MERGEFORMAT </w:instrText>
      </w:r>
      <w:r w:rsidR="006775B5">
        <w:fldChar w:fldCharType="separate"/>
      </w:r>
      <w:r w:rsidR="006B37EB">
        <w:t>[7]</w:t>
      </w:r>
      <w:r w:rsidR="006775B5">
        <w:fldChar w:fldCharType="end"/>
      </w:r>
      <w:r w:rsidR="006927A9">
        <w:rPr>
          <w:rFonts w:hint="eastAsia"/>
        </w:rPr>
        <w:t>，考虑整个不确定环境下的平均性能。基于场景的鲁棒优化模型则是以增加系统整体的鲁棒性为目标。其中比较常见的</w:t>
      </w:r>
      <w:r w:rsidR="007D5B30">
        <w:rPr>
          <w:rFonts w:hint="eastAsia"/>
        </w:rPr>
        <w:t>为</w:t>
      </w:r>
      <w:r w:rsidR="006927A9">
        <w:rPr>
          <w:rFonts w:hint="eastAsia"/>
        </w:rPr>
        <w:t>最坏场景模型</w:t>
      </w:r>
      <w:r w:rsidR="006775B5">
        <w:fldChar w:fldCharType="begin"/>
      </w:r>
      <w:r w:rsidR="006775B5">
        <w:instrText xml:space="preserve"> </w:instrText>
      </w:r>
      <w:r w:rsidR="006775B5">
        <w:rPr>
          <w:rFonts w:hint="eastAsia"/>
        </w:rPr>
        <w:instrText>REF _Ref59694572 \r \h</w:instrText>
      </w:r>
      <w:r w:rsidR="006775B5">
        <w:instrText xml:space="preserve"> </w:instrText>
      </w:r>
      <w:r w:rsidR="00BF5919">
        <w:instrText xml:space="preserve"> \* MERGEFORMAT </w:instrText>
      </w:r>
      <w:r w:rsidR="006775B5">
        <w:fldChar w:fldCharType="separate"/>
      </w:r>
      <w:r w:rsidR="006B37EB">
        <w:t>[8]</w:t>
      </w:r>
      <w:r w:rsidR="006775B5">
        <w:fldChar w:fldCharType="end"/>
      </w:r>
      <w:r w:rsidR="00AE5067">
        <w:rPr>
          <w:rFonts w:hint="eastAsia"/>
        </w:rPr>
        <w:t>，</w:t>
      </w:r>
      <w:r w:rsidR="00BF5919">
        <w:rPr>
          <w:rFonts w:hint="eastAsia"/>
        </w:rPr>
        <w:t>该模型</w:t>
      </w:r>
      <w:r w:rsidR="00AE5067">
        <w:rPr>
          <w:rFonts w:hint="eastAsia"/>
        </w:rPr>
        <w:t>通过提升所有场景下表现出的最坏性能，来提升整个系统在不确定环境下的抗风险能力。然而这两种模型都存在不同的局限性。</w:t>
      </w:r>
      <w:r w:rsidR="00781E4A">
        <w:rPr>
          <w:rFonts w:hint="eastAsia"/>
        </w:rPr>
        <w:t>随机优化场景</w:t>
      </w:r>
      <w:r w:rsidR="000076AF">
        <w:rPr>
          <w:rFonts w:hint="eastAsia"/>
        </w:rPr>
        <w:t>在</w:t>
      </w:r>
      <w:r w:rsidR="00AE5067">
        <w:rPr>
          <w:rFonts w:hint="eastAsia"/>
        </w:rPr>
        <w:t>考虑整体的期望性能时往往会忽视一些</w:t>
      </w:r>
      <w:r w:rsidR="00781E4A">
        <w:rPr>
          <w:rFonts w:hint="eastAsia"/>
        </w:rPr>
        <w:t>极端场景，使得最终的决策缺乏抗风险能力</w:t>
      </w:r>
      <w:r w:rsidR="000076AF">
        <w:rPr>
          <w:rFonts w:hint="eastAsia"/>
        </w:rPr>
        <w:t>。</w:t>
      </w:r>
      <w:r w:rsidR="00781E4A">
        <w:rPr>
          <w:rFonts w:hint="eastAsia"/>
        </w:rPr>
        <w:t>最坏场景模型</w:t>
      </w:r>
      <w:proofErr w:type="gramStart"/>
      <w:r w:rsidR="00781E4A">
        <w:rPr>
          <w:rFonts w:hint="eastAsia"/>
        </w:rPr>
        <w:t>仅关注</w:t>
      </w:r>
      <w:proofErr w:type="gramEnd"/>
      <w:r w:rsidR="00AE15D2">
        <w:rPr>
          <w:rFonts w:hint="eastAsia"/>
        </w:rPr>
        <w:t>单一的</w:t>
      </w:r>
      <w:r w:rsidR="00781E4A">
        <w:rPr>
          <w:rFonts w:hint="eastAsia"/>
        </w:rPr>
        <w:t>性能最坏的场景，缺少了对其他场景性能的积极追求和</w:t>
      </w:r>
      <w:proofErr w:type="gramStart"/>
      <w:r w:rsidR="00781E4A">
        <w:rPr>
          <w:rFonts w:hint="eastAsia"/>
        </w:rPr>
        <w:t>考量</w:t>
      </w:r>
      <w:proofErr w:type="gramEnd"/>
      <w:r w:rsidR="00781E4A">
        <w:rPr>
          <w:rFonts w:hint="eastAsia"/>
        </w:rPr>
        <w:t>，最后得到的结果太过保守。为了</w:t>
      </w:r>
      <w:r w:rsidR="003A5ABB">
        <w:rPr>
          <w:rFonts w:hint="eastAsia"/>
        </w:rPr>
        <w:t>兼顾整体期望性能和抗风险能力，</w:t>
      </w:r>
      <w:r w:rsidR="00C54B58">
        <w:rPr>
          <w:rFonts w:hint="eastAsia"/>
        </w:rPr>
        <w:t xml:space="preserve"> </w:t>
      </w:r>
      <w:r w:rsidR="003A5ABB">
        <w:rPr>
          <w:rFonts w:hint="eastAsia"/>
        </w:rPr>
        <w:t>W</w:t>
      </w:r>
      <w:r w:rsidR="003A5ABB">
        <w:t>ang</w:t>
      </w:r>
      <w:r w:rsidR="006775B5">
        <w:fldChar w:fldCharType="begin"/>
      </w:r>
      <w:r w:rsidR="006775B5">
        <w:instrText xml:space="preserve"> REF _Ref59694580 \r \h </w:instrText>
      </w:r>
      <w:r w:rsidR="00BF5919">
        <w:instrText xml:space="preserve"> \* MERGEFORMAT </w:instrText>
      </w:r>
      <w:r w:rsidR="006775B5">
        <w:fldChar w:fldCharType="separate"/>
      </w:r>
      <w:r w:rsidR="006B37EB">
        <w:t>[9]</w:t>
      </w:r>
      <w:r w:rsidR="006775B5">
        <w:fldChar w:fldCharType="end"/>
      </w:r>
      <w:r w:rsidR="003A5ABB">
        <w:rPr>
          <w:rFonts w:hint="eastAsia"/>
        </w:rPr>
        <w:t>提出了基于坏场景</w:t>
      </w:r>
      <w:r w:rsidR="00BF5919">
        <w:rPr>
          <w:rFonts w:hint="eastAsia"/>
        </w:rPr>
        <w:t>集</w:t>
      </w:r>
      <w:r w:rsidR="003A5ABB">
        <w:rPr>
          <w:rFonts w:hint="eastAsia"/>
        </w:rPr>
        <w:t>的鲁棒调度模型</w:t>
      </w:r>
      <w:r w:rsidR="00F553F7">
        <w:rPr>
          <w:rFonts w:hint="eastAsia"/>
        </w:rPr>
        <w:t>。以一个</w:t>
      </w:r>
      <w:r w:rsidR="00AE15D2">
        <w:rPr>
          <w:rFonts w:hint="eastAsia"/>
        </w:rPr>
        <w:t>基准</w:t>
      </w:r>
      <w:r w:rsidR="00F553F7">
        <w:rPr>
          <w:rFonts w:hint="eastAsia"/>
        </w:rPr>
        <w:t>性能为</w:t>
      </w:r>
      <w:r w:rsidR="000D4305">
        <w:rPr>
          <w:rFonts w:hint="eastAsia"/>
        </w:rPr>
        <w:t>阈值</w:t>
      </w:r>
      <w:r w:rsidR="00F553F7">
        <w:rPr>
          <w:rFonts w:hint="eastAsia"/>
        </w:rPr>
        <w:t>，筛选出表现性能较差的坏场景，</w:t>
      </w:r>
      <w:r w:rsidR="00850880">
        <w:rPr>
          <w:rFonts w:hint="eastAsia"/>
        </w:rPr>
        <w:t>并以这些坏场景为基础设定不同的鲁棒优化目标。如计算所有的坏场景与基准性能的罚函数</w:t>
      </w:r>
      <w:r w:rsidR="000D4305">
        <w:rPr>
          <w:rFonts w:hint="eastAsia"/>
        </w:rPr>
        <w:t>，计算所有坏场景下的性能均值等。同时</w:t>
      </w:r>
      <w:r w:rsidR="000D4305">
        <w:t>Wang</w:t>
      </w:r>
      <w:r w:rsidR="006775B5">
        <w:fldChar w:fldCharType="begin"/>
      </w:r>
      <w:r w:rsidR="006775B5">
        <w:instrText xml:space="preserve"> REF _Ref59694671 \r \h </w:instrText>
      </w:r>
      <w:r w:rsidR="00BF5919">
        <w:instrText xml:space="preserve"> \* MERGEFORMAT </w:instrText>
      </w:r>
      <w:r w:rsidR="006775B5">
        <w:fldChar w:fldCharType="separate"/>
      </w:r>
      <w:r w:rsidR="006B37EB">
        <w:t>[10]</w:t>
      </w:r>
      <w:r w:rsidR="006775B5">
        <w:fldChar w:fldCharType="end"/>
      </w:r>
      <w:r w:rsidR="000D4305">
        <w:rPr>
          <w:rFonts w:hint="eastAsia"/>
        </w:rPr>
        <w:t>将这些基于坏场景集</w:t>
      </w:r>
      <w:r w:rsidR="00AE15D2">
        <w:rPr>
          <w:rFonts w:hint="eastAsia"/>
        </w:rPr>
        <w:t>的鲁棒</w:t>
      </w:r>
      <w:r w:rsidR="000D4305">
        <w:rPr>
          <w:rFonts w:hint="eastAsia"/>
        </w:rPr>
        <w:t>模型</w:t>
      </w:r>
      <w:r w:rsidR="00AE15D2">
        <w:rPr>
          <w:rFonts w:hint="eastAsia"/>
        </w:rPr>
        <w:t>用于作业车间调度，并将</w:t>
      </w:r>
      <w:r w:rsidR="000D4305">
        <w:rPr>
          <w:rFonts w:hint="eastAsia"/>
        </w:rPr>
        <w:t>计算结果与最坏场景模型和期望场景模型进行了对比，</w:t>
      </w:r>
      <w:r w:rsidR="000076AF">
        <w:rPr>
          <w:rFonts w:hint="eastAsia"/>
        </w:rPr>
        <w:t>实验结果表明根据</w:t>
      </w:r>
      <w:r w:rsidR="000D4305">
        <w:rPr>
          <w:rFonts w:hint="eastAsia"/>
        </w:rPr>
        <w:t>基于阈值的坏场景集模型</w:t>
      </w:r>
      <w:r w:rsidR="000076AF">
        <w:rPr>
          <w:rFonts w:hint="eastAsia"/>
        </w:rPr>
        <w:t>求得的解在保持</w:t>
      </w:r>
      <w:r w:rsidR="000D4305">
        <w:rPr>
          <w:rFonts w:hint="eastAsia"/>
        </w:rPr>
        <w:t>鲁棒性的同时还</w:t>
      </w:r>
      <w:r w:rsidR="000076AF">
        <w:rPr>
          <w:rFonts w:hint="eastAsia"/>
        </w:rPr>
        <w:t>具有</w:t>
      </w:r>
      <w:r w:rsidR="000D4305">
        <w:rPr>
          <w:rFonts w:hint="eastAsia"/>
        </w:rPr>
        <w:t>对优良性能的追求。</w:t>
      </w:r>
    </w:p>
    <w:p w14:paraId="0068386D" w14:textId="37106DE6" w:rsidR="00500900" w:rsidRDefault="000076AF" w:rsidP="00BF5919">
      <w:pPr>
        <w:ind w:firstLine="420"/>
      </w:pPr>
      <w:r>
        <w:rPr>
          <w:rFonts w:hint="eastAsia"/>
        </w:rPr>
        <w:t>求解</w:t>
      </w:r>
      <w:r w:rsidR="000D4305">
        <w:rPr>
          <w:rFonts w:hint="eastAsia"/>
        </w:rPr>
        <w:t>基于阈值的坏场景鲁棒模型</w:t>
      </w:r>
      <w:r>
        <w:rPr>
          <w:rFonts w:hint="eastAsia"/>
        </w:rPr>
        <w:t>的</w:t>
      </w:r>
      <w:r w:rsidR="000D4305">
        <w:rPr>
          <w:rFonts w:hint="eastAsia"/>
        </w:rPr>
        <w:t>一个关键</w:t>
      </w:r>
      <w:r>
        <w:rPr>
          <w:rFonts w:hint="eastAsia"/>
        </w:rPr>
        <w:t>步骤</w:t>
      </w:r>
      <w:r w:rsidR="000D4305">
        <w:rPr>
          <w:rFonts w:hint="eastAsia"/>
        </w:rPr>
        <w:t>在于</w:t>
      </w:r>
      <w:r w:rsidR="00AE15D2">
        <w:rPr>
          <w:rFonts w:hint="eastAsia"/>
        </w:rPr>
        <w:t>基准性能</w:t>
      </w:r>
      <w:r>
        <w:rPr>
          <w:rFonts w:hint="eastAsia"/>
        </w:rPr>
        <w:t>的确定。合适的</w:t>
      </w:r>
      <w:r w:rsidR="00AE15D2">
        <w:rPr>
          <w:rFonts w:hint="eastAsia"/>
        </w:rPr>
        <w:t>基准性能</w:t>
      </w:r>
      <w:r>
        <w:rPr>
          <w:rFonts w:hint="eastAsia"/>
        </w:rPr>
        <w:t>才能保证</w:t>
      </w:r>
      <w:r w:rsidR="00DF27BA">
        <w:rPr>
          <w:rFonts w:hint="eastAsia"/>
        </w:rPr>
        <w:t>所求</w:t>
      </w:r>
      <w:r>
        <w:rPr>
          <w:rFonts w:hint="eastAsia"/>
        </w:rPr>
        <w:t>解的合理性。</w:t>
      </w:r>
      <w:r w:rsidR="00AE15D2">
        <w:rPr>
          <w:rFonts w:hint="eastAsia"/>
        </w:rPr>
        <w:t>因此我们希望该取值能尽可能的精确。</w:t>
      </w:r>
      <w:r w:rsidR="00C54B58">
        <w:rPr>
          <w:rFonts w:hint="eastAsia"/>
        </w:rPr>
        <w:t>W</w:t>
      </w:r>
      <w:r w:rsidR="00C54B58">
        <w:t>an</w:t>
      </w:r>
      <w:r w:rsidR="006775B5">
        <w:t>g</w:t>
      </w:r>
      <w:r w:rsidR="00C54B58">
        <w:rPr>
          <w:rFonts w:hint="eastAsia"/>
        </w:rPr>
        <w:t>等</w:t>
      </w:r>
      <w:r w:rsidR="006775B5">
        <w:fldChar w:fldCharType="begin"/>
      </w:r>
      <w:r w:rsidR="006775B5">
        <w:instrText xml:space="preserve"> </w:instrText>
      </w:r>
      <w:r w:rsidR="006775B5">
        <w:rPr>
          <w:rFonts w:hint="eastAsia"/>
        </w:rPr>
        <w:instrText>REF _Ref59694671 \r \h</w:instrText>
      </w:r>
      <w:r w:rsidR="006775B5">
        <w:instrText xml:space="preserve"> </w:instrText>
      </w:r>
      <w:r w:rsidR="00BF5919">
        <w:instrText xml:space="preserve"> \* MERGEFORMAT </w:instrText>
      </w:r>
      <w:r w:rsidR="006775B5">
        <w:fldChar w:fldCharType="separate"/>
      </w:r>
      <w:r w:rsidR="006B37EB">
        <w:t>[10]</w:t>
      </w:r>
      <w:r w:rsidR="006775B5">
        <w:fldChar w:fldCharType="end"/>
      </w:r>
      <w:r w:rsidR="00C54B58">
        <w:rPr>
          <w:rFonts w:hint="eastAsia"/>
        </w:rPr>
        <w:t>在模型提出</w:t>
      </w:r>
      <w:r w:rsidR="00C54B58">
        <w:rPr>
          <w:rFonts w:hint="eastAsia"/>
        </w:rPr>
        <w:lastRenderedPageBreak/>
        <w:t>的最初，没有给出具体的求解方式，后来</w:t>
      </w:r>
      <w:r>
        <w:rPr>
          <w:rFonts w:hint="eastAsia"/>
        </w:rPr>
        <w:t>W</w:t>
      </w:r>
      <w:r>
        <w:t>ang</w:t>
      </w:r>
      <w:r w:rsidR="006775B5">
        <w:fldChar w:fldCharType="begin"/>
      </w:r>
      <w:r w:rsidR="006775B5">
        <w:instrText xml:space="preserve"> REF _Ref59694774 \r \h </w:instrText>
      </w:r>
      <w:r w:rsidR="00BF5919">
        <w:instrText xml:space="preserve"> \* MERGEFORMAT </w:instrText>
      </w:r>
      <w:r w:rsidR="006775B5">
        <w:fldChar w:fldCharType="separate"/>
      </w:r>
      <w:r w:rsidR="006B37EB">
        <w:t>[11]</w:t>
      </w:r>
      <w:r w:rsidR="006775B5">
        <w:fldChar w:fldCharType="end"/>
      </w:r>
      <w:r>
        <w:rPr>
          <w:rFonts w:hint="eastAsia"/>
        </w:rPr>
        <w:t>证明</w:t>
      </w:r>
      <w:r w:rsidR="00AE15D2">
        <w:rPr>
          <w:rFonts w:hint="eastAsia"/>
        </w:rPr>
        <w:t>基准性能的</w:t>
      </w:r>
      <w:r w:rsidR="00C54B58">
        <w:rPr>
          <w:rFonts w:hint="eastAsia"/>
        </w:rPr>
        <w:t>合理</w:t>
      </w:r>
      <w:r w:rsidR="00AE15D2">
        <w:rPr>
          <w:rFonts w:hint="eastAsia"/>
        </w:rPr>
        <w:t>取值范围</w:t>
      </w:r>
      <w:r w:rsidR="00C54B58">
        <w:rPr>
          <w:rFonts w:hint="eastAsia"/>
        </w:rPr>
        <w:t>应该</w:t>
      </w:r>
      <w:r w:rsidR="00AE15D2">
        <w:rPr>
          <w:rFonts w:hint="eastAsia"/>
        </w:rPr>
        <w:t>位于最坏场景性能和最佳期望性能之间</w:t>
      </w:r>
      <w:r w:rsidR="00C54B58">
        <w:rPr>
          <w:rFonts w:hint="eastAsia"/>
        </w:rPr>
        <w:t>，并以此</w:t>
      </w:r>
      <w:r w:rsidR="009220B2">
        <w:rPr>
          <w:rFonts w:hint="eastAsia"/>
        </w:rPr>
        <w:t>设计了一个两阶段算法进行求解。在第一阶段采用</w:t>
      </w:r>
      <w:r w:rsidR="009220B2">
        <w:rPr>
          <w:rFonts w:hint="eastAsia"/>
        </w:rPr>
        <w:t>G</w:t>
      </w:r>
      <w:r w:rsidR="009220B2">
        <w:t>SA</w:t>
      </w:r>
      <w:r w:rsidR="009220B2">
        <w:rPr>
          <w:rFonts w:hint="eastAsia"/>
        </w:rPr>
        <w:t>算法求得最佳期望性能的近似值，并以此作为基准性能的</w:t>
      </w:r>
      <w:proofErr w:type="gramStart"/>
      <w:r w:rsidR="009220B2">
        <w:rPr>
          <w:rFonts w:hint="eastAsia"/>
        </w:rPr>
        <w:t>起始值</w:t>
      </w:r>
      <w:proofErr w:type="gramEnd"/>
      <w:r w:rsidR="009220B2">
        <w:rPr>
          <w:rFonts w:hint="eastAsia"/>
        </w:rPr>
        <w:t>进行第二阶段坏场景的筛选。同时还加入了反馈检验的过程来避免</w:t>
      </w:r>
      <w:r w:rsidR="00B72A3E">
        <w:rPr>
          <w:rFonts w:hint="eastAsia"/>
        </w:rPr>
        <w:t>第一阶段求得的近似值与真实值相差过大。</w:t>
      </w:r>
    </w:p>
    <w:p w14:paraId="696E759E" w14:textId="1FAD64E2" w:rsidR="00933D57" w:rsidRDefault="00B72A3E" w:rsidP="00BF5919">
      <w:pPr>
        <w:ind w:firstLine="420"/>
      </w:pPr>
      <w:r>
        <w:rPr>
          <w:rFonts w:hint="eastAsia"/>
        </w:rPr>
        <w:t>本文将对</w:t>
      </w:r>
      <w:r>
        <w:t>Wa</w:t>
      </w:r>
      <w:r>
        <w:rPr>
          <w:rFonts w:hint="eastAsia"/>
        </w:rPr>
        <w:t>n</w:t>
      </w:r>
      <w:r>
        <w:t>g</w:t>
      </w:r>
      <w:r w:rsidR="006775B5">
        <w:fldChar w:fldCharType="begin"/>
      </w:r>
      <w:r w:rsidR="006775B5">
        <w:instrText xml:space="preserve"> REF _Ref59694671 \r \h </w:instrText>
      </w:r>
      <w:r w:rsidR="00BF5919">
        <w:instrText xml:space="preserve"> \* MERGEFORMAT </w:instrText>
      </w:r>
      <w:r w:rsidR="006775B5">
        <w:fldChar w:fldCharType="separate"/>
      </w:r>
      <w:r w:rsidR="006B37EB">
        <w:t>[10]</w:t>
      </w:r>
      <w:r w:rsidR="006775B5">
        <w:fldChar w:fldCharType="end"/>
      </w:r>
      <w:r>
        <w:rPr>
          <w:rFonts w:hint="eastAsia"/>
        </w:rPr>
        <w:t>的两阶段算法进行改进，并将其用于基于阈值坏场景集的一致并行机鲁棒调度问题的求解。在第一阶段，</w:t>
      </w:r>
      <w:r w:rsidR="00FF58C9">
        <w:rPr>
          <w:rFonts w:hint="eastAsia"/>
        </w:rPr>
        <w:t>本文提出了均值场景的概念，并利用一致并行机调度问题的特性，将基于场景的一致并行机期望模型转化为单一均值场景下的确定性一致并行机问题，然后利用已有的精确算法</w:t>
      </w:r>
      <w:r w:rsidR="006775B5">
        <w:fldChar w:fldCharType="begin"/>
      </w:r>
      <w:r w:rsidR="006775B5">
        <w:instrText xml:space="preserve"> </w:instrText>
      </w:r>
      <w:r w:rsidR="006775B5">
        <w:rPr>
          <w:rFonts w:hint="eastAsia"/>
        </w:rPr>
        <w:instrText>REF _Ref59694743 \r \h</w:instrText>
      </w:r>
      <w:r w:rsidR="006775B5">
        <w:instrText xml:space="preserve"> </w:instrText>
      </w:r>
      <w:r w:rsidR="00BF5919">
        <w:instrText xml:space="preserve"> \* MERGEFORMAT </w:instrText>
      </w:r>
      <w:r w:rsidR="006775B5">
        <w:fldChar w:fldCharType="separate"/>
      </w:r>
      <w:r w:rsidR="006B37EB">
        <w:t>[12]</w:t>
      </w:r>
      <w:r w:rsidR="006775B5">
        <w:fldChar w:fldCharType="end"/>
      </w:r>
      <w:r w:rsidR="00FF58C9">
        <w:rPr>
          <w:rFonts w:hint="eastAsia"/>
        </w:rPr>
        <w:t>进行求解，将求得的值作为第二阶段基准性能的起始值，相比近似算法减少了反复检验的过程以及提升了准确度。在第二阶段</w:t>
      </w:r>
      <w:r w:rsidR="001B35B8">
        <w:rPr>
          <w:rFonts w:hint="eastAsia"/>
        </w:rPr>
        <w:t>，将在合理的取值范围内求解不同的基准性能下对应的坏场景和罚函数。为了提升求解的效率，我们针对坏场景集设计了一种基于合并场景的邻域构造方式，并将其与布谷鸟算法（</w:t>
      </w:r>
      <w:r w:rsidR="001B35B8">
        <w:rPr>
          <w:rFonts w:hint="eastAsia"/>
        </w:rPr>
        <w:t>C</w:t>
      </w:r>
      <w:r w:rsidR="001B35B8">
        <w:t>SA</w:t>
      </w:r>
      <w:r w:rsidR="001B35B8">
        <w:rPr>
          <w:rFonts w:hint="eastAsia"/>
        </w:rPr>
        <w:t>）结合</w:t>
      </w:r>
      <w:r w:rsidR="006B09F8">
        <w:rPr>
          <w:rFonts w:hint="eastAsia"/>
        </w:rPr>
        <w:t>用于第二阶段的双目标优化问题，同时优化基准性能和对应的罚函数值。</w:t>
      </w:r>
    </w:p>
    <w:p w14:paraId="6DEF23BD" w14:textId="6770FA12" w:rsidR="006B09F8" w:rsidRDefault="006B09F8" w:rsidP="00BF5919">
      <w:pPr>
        <w:ind w:firstLine="420"/>
      </w:pPr>
      <w:r>
        <w:rPr>
          <w:rFonts w:hint="eastAsia"/>
        </w:rPr>
        <w:t>本文的剩余部分安排如下：在第二节，我们将对基于阈值的双目标一致并行机鲁棒调度模型进行描述，在第三节中将详细介绍本文设计的两阶段算法，第四节是所提算法的仿真和测试。最后的第五节是总结与展望。</w:t>
      </w:r>
    </w:p>
    <w:p w14:paraId="74368005" w14:textId="69DA26D7" w:rsidR="008F25EB" w:rsidRDefault="008F25EB">
      <w:pPr>
        <w:ind w:firstLine="420"/>
      </w:pPr>
    </w:p>
    <w:p w14:paraId="7110FD04" w14:textId="5DC56B96" w:rsidR="008F25EB" w:rsidRDefault="008F25EB" w:rsidP="00D7388E">
      <w:pPr>
        <w:pStyle w:val="2"/>
        <w:numPr>
          <w:ilvl w:val="0"/>
          <w:numId w:val="4"/>
        </w:numPr>
        <w:pPrChange w:id="6" w:author="DELL" w:date="2021-01-07T16:09:00Z">
          <w:pPr>
            <w:pStyle w:val="2"/>
          </w:pPr>
        </w:pPrChange>
      </w:pPr>
      <w:r>
        <w:rPr>
          <w:rFonts w:hint="eastAsia"/>
        </w:rPr>
        <w:t>2.</w:t>
      </w:r>
      <w:r>
        <w:rPr>
          <w:rFonts w:hint="eastAsia"/>
        </w:rPr>
        <w:t>问题描述</w:t>
      </w:r>
    </w:p>
    <w:p w14:paraId="2D285BD7" w14:textId="65E3C9E5" w:rsidR="00DF27BA" w:rsidRDefault="00DF27BA" w:rsidP="00103A8B">
      <w:pPr>
        <w:ind w:firstLine="420"/>
      </w:pPr>
      <w:r>
        <w:rPr>
          <w:rFonts w:hint="eastAsia"/>
        </w:rPr>
        <w:t>本文研究</w:t>
      </w:r>
      <w:r w:rsidR="00500D38">
        <w:rPr>
          <w:rFonts w:hint="eastAsia"/>
        </w:rPr>
        <w:t>不确定环境下的一致并行机调度问题，采用离散场景的方式来描述不确定的加工时间。涉及到的相关符号参数如下表示：</w:t>
      </w:r>
      <w:r w:rsidR="00500D38" w:rsidRPr="00500D38">
        <w:rPr>
          <w:position w:val="-6"/>
        </w:rPr>
        <w:object w:dxaOrig="260" w:dyaOrig="220" w14:anchorId="578E7F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1.4pt" o:ole="">
            <v:imagedata r:id="rId9" o:title=""/>
          </v:shape>
          <o:OLEObject Type="Embed" ProgID="Equation.DSMT4" ShapeID="_x0000_i1025" DrawAspect="Content" ObjectID="_1671569311" r:id="rId10"/>
        </w:object>
      </w:r>
      <w:r w:rsidR="00500D38">
        <w:rPr>
          <w:rFonts w:hint="eastAsia"/>
        </w:rPr>
        <w:t>为机器的数量，</w:t>
      </w:r>
      <w:r w:rsidR="00500D38" w:rsidRPr="0007146F">
        <w:rPr>
          <w:position w:val="-14"/>
        </w:rPr>
        <w:object w:dxaOrig="380" w:dyaOrig="380" w14:anchorId="56277398">
          <v:shape id="_x0000_i1026" type="#_x0000_t75" style="width:19.15pt;height:19.15pt" o:ole="">
            <v:imagedata r:id="rId11" o:title=""/>
          </v:shape>
          <o:OLEObject Type="Embed" ProgID="Equation.DSMT4" ShapeID="_x0000_i1026" DrawAspect="Content" ObjectID="_1671569312" r:id="rId12"/>
        </w:object>
      </w:r>
      <w:r w:rsidR="00500D38" w:rsidRPr="00A32A93">
        <w:rPr>
          <w:rFonts w:hint="eastAsia"/>
        </w:rPr>
        <w:t>表示第</w:t>
      </w:r>
      <w:r w:rsidR="00500D38" w:rsidRPr="00DE4D73">
        <w:rPr>
          <w:position w:val="-10"/>
        </w:rPr>
        <w:object w:dxaOrig="200" w:dyaOrig="300" w14:anchorId="428A8043">
          <v:shape id="_x0000_i1027" type="#_x0000_t75" style="width:11.4pt;height:15.05pt" o:ole="">
            <v:imagedata r:id="rId13" o:title=""/>
          </v:shape>
          <o:OLEObject Type="Embed" ProgID="Equation.DSMT4" ShapeID="_x0000_i1027" DrawAspect="Content" ObjectID="_1671569313" r:id="rId14"/>
        </w:object>
      </w:r>
      <w:r w:rsidR="00500D38" w:rsidRPr="00A32A93">
        <w:rPr>
          <w:rFonts w:hint="eastAsia"/>
        </w:rPr>
        <w:t>台机器</w:t>
      </w:r>
      <w:r w:rsidR="00500D38">
        <w:rPr>
          <w:rFonts w:hint="eastAsia"/>
        </w:rPr>
        <w:t>，</w:t>
      </w:r>
      <w:r w:rsidR="00500D38" w:rsidRPr="0007146F">
        <w:rPr>
          <w:position w:val="-14"/>
        </w:rPr>
        <w:object w:dxaOrig="2360" w:dyaOrig="380" w14:anchorId="56674F59">
          <v:shape id="_x0000_i1028" type="#_x0000_t75" style="width:118.05pt;height:19.15pt" o:ole="">
            <v:imagedata r:id="rId15" o:title=""/>
          </v:shape>
          <o:OLEObject Type="Embed" ProgID="Equation.DSMT4" ShapeID="_x0000_i1028" DrawAspect="Content" ObjectID="_1671569314" r:id="rId16"/>
        </w:object>
      </w:r>
      <w:r w:rsidR="00500D38">
        <w:rPr>
          <w:rFonts w:hint="eastAsia"/>
        </w:rPr>
        <w:t>为所有机器的集合</w:t>
      </w:r>
      <w:r w:rsidR="00500D38" w:rsidRPr="00A32A93">
        <w:rPr>
          <w:rFonts w:hint="eastAsia"/>
        </w:rPr>
        <w:t>。</w:t>
      </w:r>
      <w:r w:rsidR="00500D38" w:rsidRPr="00500D38">
        <w:rPr>
          <w:position w:val="-6"/>
        </w:rPr>
        <w:object w:dxaOrig="200" w:dyaOrig="220" w14:anchorId="7F1C9CDC">
          <v:shape id="_x0000_i1029" type="#_x0000_t75" style="width:10.05pt;height:11.4pt" o:ole="">
            <v:imagedata r:id="rId17" o:title=""/>
          </v:shape>
          <o:OLEObject Type="Embed" ProgID="Equation.DSMT4" ShapeID="_x0000_i1029" DrawAspect="Content" ObjectID="_1671569315" r:id="rId18"/>
        </w:object>
      </w:r>
      <w:r w:rsidR="00500D38">
        <w:rPr>
          <w:rFonts w:hint="eastAsia"/>
        </w:rPr>
        <w:t>为工件的数量</w:t>
      </w:r>
      <w:r w:rsidR="00103A8B">
        <w:rPr>
          <w:rFonts w:hint="eastAsia"/>
        </w:rPr>
        <w:t>，</w:t>
      </w:r>
      <w:r w:rsidR="00500D38" w:rsidRPr="0098769B">
        <w:rPr>
          <w:position w:val="-12"/>
        </w:rPr>
        <w:object w:dxaOrig="260" w:dyaOrig="360" w14:anchorId="1E857A8D">
          <v:shape id="_x0000_i1030" type="#_x0000_t75" style="width:13.2pt;height:18.25pt" o:ole="">
            <v:imagedata r:id="rId19" o:title=""/>
          </v:shape>
          <o:OLEObject Type="Embed" ProgID="Equation.DSMT4" ShapeID="_x0000_i1030" DrawAspect="Content" ObjectID="_1671569316" r:id="rId20"/>
        </w:object>
      </w:r>
      <w:r w:rsidR="00500D38">
        <w:rPr>
          <w:rFonts w:hint="eastAsia"/>
        </w:rPr>
        <w:t>表示</w:t>
      </w:r>
      <w:r w:rsidR="00500D38" w:rsidRPr="00A32A93">
        <w:rPr>
          <w:rFonts w:hint="eastAsia"/>
        </w:rPr>
        <w:t>第</w:t>
      </w:r>
      <w:r w:rsidR="00500D38" w:rsidRPr="0098769B">
        <w:rPr>
          <w:position w:val="-6"/>
        </w:rPr>
        <w:object w:dxaOrig="139" w:dyaOrig="260" w14:anchorId="01BB2534">
          <v:shape id="_x0000_i1031" type="#_x0000_t75" style="width:6.4pt;height:13.2pt" o:ole="">
            <v:imagedata r:id="rId21" o:title=""/>
          </v:shape>
          <o:OLEObject Type="Embed" ProgID="Equation.DSMT4" ShapeID="_x0000_i1031" DrawAspect="Content" ObjectID="_1671569317" r:id="rId22"/>
        </w:object>
      </w:r>
      <w:proofErr w:type="gramStart"/>
      <w:r w:rsidR="00500D38" w:rsidRPr="00A32A93">
        <w:rPr>
          <w:rFonts w:hint="eastAsia"/>
        </w:rPr>
        <w:t>个</w:t>
      </w:r>
      <w:proofErr w:type="gramEnd"/>
      <w:r w:rsidR="00500D38">
        <w:rPr>
          <w:rFonts w:hint="eastAsia"/>
        </w:rPr>
        <w:t>工件，</w:t>
      </w:r>
      <w:r w:rsidR="00500D38" w:rsidRPr="0098769B">
        <w:rPr>
          <w:position w:val="-12"/>
        </w:rPr>
        <w:object w:dxaOrig="2020" w:dyaOrig="360" w14:anchorId="038EF54A">
          <v:shape id="_x0000_i1032" type="#_x0000_t75" style="width:99.8pt;height:18.25pt" o:ole="">
            <v:imagedata r:id="rId23" o:title=""/>
          </v:shape>
          <o:OLEObject Type="Embed" ProgID="Equation.DSMT4" ShapeID="_x0000_i1032" DrawAspect="Content" ObjectID="_1671569318" r:id="rId24"/>
        </w:object>
      </w:r>
      <w:r w:rsidR="00500D38">
        <w:rPr>
          <w:rFonts w:hint="eastAsia"/>
        </w:rPr>
        <w:t>为所有工件的集合。</w:t>
      </w:r>
      <w:r w:rsidR="00500D38" w:rsidRPr="0007146F">
        <w:t xml:space="preserve"> </w:t>
      </w:r>
      <w:r w:rsidR="00500D38" w:rsidRPr="0007146F">
        <w:rPr>
          <w:position w:val="-12"/>
        </w:rPr>
        <w:object w:dxaOrig="260" w:dyaOrig="360" w14:anchorId="315F8DC6">
          <v:shape id="_x0000_i1033" type="#_x0000_t75" style="width:13.2pt;height:18.25pt" o:ole="">
            <v:imagedata r:id="rId25" o:title=""/>
          </v:shape>
          <o:OLEObject Type="Embed" ProgID="Equation.DSMT4" ShapeID="_x0000_i1033" DrawAspect="Content" ObjectID="_1671569319" r:id="rId26"/>
        </w:object>
      </w:r>
      <w:r w:rsidR="00500D38">
        <w:rPr>
          <w:rFonts w:hint="eastAsia"/>
        </w:rPr>
        <w:t>表示第</w:t>
      </w:r>
      <w:r w:rsidR="00500D38" w:rsidRPr="0007146F">
        <w:rPr>
          <w:position w:val="-6"/>
        </w:rPr>
        <w:object w:dxaOrig="139" w:dyaOrig="260" w14:anchorId="39CEAE0F">
          <v:shape id="_x0000_i1034" type="#_x0000_t75" style="width:6.4pt;height:13.2pt" o:ole="">
            <v:imagedata r:id="rId27" o:title=""/>
          </v:shape>
          <o:OLEObject Type="Embed" ProgID="Equation.DSMT4" ShapeID="_x0000_i1034" DrawAspect="Content" ObjectID="_1671569320" r:id="rId28"/>
        </w:object>
      </w:r>
      <w:proofErr w:type="gramStart"/>
      <w:r w:rsidR="00500D38">
        <w:rPr>
          <w:rFonts w:hint="eastAsia"/>
        </w:rPr>
        <w:t>个</w:t>
      </w:r>
      <w:proofErr w:type="gramEnd"/>
      <w:r w:rsidR="00500D38">
        <w:rPr>
          <w:rFonts w:hint="eastAsia"/>
        </w:rPr>
        <w:t>工件的加工时间，</w:t>
      </w:r>
      <w:r w:rsidR="00500D38" w:rsidRPr="00A32A93">
        <w:rPr>
          <w:rFonts w:hint="eastAsia"/>
        </w:rPr>
        <w:t>与机器无关</w:t>
      </w:r>
      <w:r w:rsidR="00500D38">
        <w:rPr>
          <w:rFonts w:hint="eastAsia"/>
        </w:rPr>
        <w:t>，无论工件在哪一台机器上加工均保持不变。</w:t>
      </w:r>
      <w:r w:rsidR="00500D38" w:rsidRPr="00DE4D73">
        <w:rPr>
          <w:position w:val="-6"/>
        </w:rPr>
        <w:object w:dxaOrig="380" w:dyaOrig="279" w14:anchorId="48F85A14">
          <v:shape id="_x0000_i1035" type="#_x0000_t75" style="width:19.15pt;height:14.6pt" o:ole="">
            <v:imagedata r:id="rId29" o:title=""/>
          </v:shape>
          <o:OLEObject Type="Embed" ProgID="Equation.DSMT4" ShapeID="_x0000_i1035" DrawAspect="Content" ObjectID="_1671569321" r:id="rId30"/>
        </w:object>
      </w:r>
      <w:r w:rsidR="00500D38">
        <w:rPr>
          <w:rFonts w:hint="eastAsia"/>
        </w:rPr>
        <w:t>表示所有的可行调度解集合，</w:t>
      </w:r>
      <w:r w:rsidR="00D33B53" w:rsidRPr="00DE4D73">
        <w:rPr>
          <w:position w:val="-14"/>
        </w:rPr>
        <w:object w:dxaOrig="1680" w:dyaOrig="380" w14:anchorId="7AA488EE">
          <v:shape id="_x0000_i1036" type="#_x0000_t75" style="width:83.85pt;height:19.15pt" o:ole="">
            <v:imagedata r:id="rId31" o:title=""/>
          </v:shape>
          <o:OLEObject Type="Embed" ProgID="Equation.DSMT4" ShapeID="_x0000_i1036" DrawAspect="Content" ObjectID="_1671569322" r:id="rId32"/>
        </w:object>
      </w:r>
      <w:r w:rsidR="00500D38" w:rsidRPr="00A32A93">
        <w:rPr>
          <w:rFonts w:hint="eastAsia"/>
        </w:rPr>
        <w:t>来表示一种具体</w:t>
      </w:r>
      <w:r w:rsidR="00500D38">
        <w:rPr>
          <w:rFonts w:hint="eastAsia"/>
        </w:rPr>
        <w:t>的可行</w:t>
      </w:r>
      <w:r w:rsidR="00500D38" w:rsidRPr="00A32A93">
        <w:rPr>
          <w:rFonts w:hint="eastAsia"/>
        </w:rPr>
        <w:t>调度方案，如果选择在</w:t>
      </w:r>
      <w:r w:rsidR="00500D38" w:rsidRPr="006515FB">
        <w:rPr>
          <w:position w:val="-14"/>
        </w:rPr>
        <w:object w:dxaOrig="380" w:dyaOrig="380" w14:anchorId="1526003C">
          <v:shape id="_x0000_i1037" type="#_x0000_t75" style="width:19.15pt;height:19.15pt" o:ole="">
            <v:imagedata r:id="rId33" o:title=""/>
          </v:shape>
          <o:OLEObject Type="Embed" ProgID="Equation.DSMT4" ShapeID="_x0000_i1037" DrawAspect="Content" ObjectID="_1671569323" r:id="rId34"/>
        </w:object>
      </w:r>
      <w:r w:rsidR="00500D38" w:rsidRPr="00A32A93">
        <w:rPr>
          <w:rFonts w:hint="eastAsia"/>
        </w:rPr>
        <w:t>上加工</w:t>
      </w:r>
      <w:r w:rsidR="00500D38" w:rsidRPr="006515FB">
        <w:rPr>
          <w:position w:val="-12"/>
        </w:rPr>
        <w:object w:dxaOrig="260" w:dyaOrig="360" w14:anchorId="6DE3B551">
          <v:shape id="_x0000_i1038" type="#_x0000_t75" style="width:13.2pt;height:18.25pt" o:ole="">
            <v:imagedata r:id="rId35" o:title=""/>
          </v:shape>
          <o:OLEObject Type="Embed" ProgID="Equation.DSMT4" ShapeID="_x0000_i1038" DrawAspect="Content" ObjectID="_1671569324" r:id="rId36"/>
        </w:object>
      </w:r>
      <w:r w:rsidR="00500D38" w:rsidRPr="00A32A93">
        <w:rPr>
          <w:rFonts w:hint="eastAsia"/>
        </w:rPr>
        <w:t>，则</w:t>
      </w:r>
      <w:r w:rsidR="00500D38" w:rsidRPr="006515FB">
        <w:rPr>
          <w:position w:val="-14"/>
        </w:rPr>
        <w:object w:dxaOrig="620" w:dyaOrig="380" w14:anchorId="53AFD51E">
          <v:shape id="_x0000_i1039" type="#_x0000_t75" style="width:31pt;height:19.15pt" o:ole="">
            <v:imagedata r:id="rId37" o:title=""/>
          </v:shape>
          <o:OLEObject Type="Embed" ProgID="Equation.DSMT4" ShapeID="_x0000_i1039" DrawAspect="Content" ObjectID="_1671569325" r:id="rId38"/>
        </w:object>
      </w:r>
      <w:r w:rsidR="00500D38" w:rsidRPr="00A32A93">
        <w:rPr>
          <w:rFonts w:hint="eastAsia"/>
        </w:rPr>
        <w:t>，否则</w:t>
      </w:r>
      <w:r w:rsidR="00500D38" w:rsidRPr="006515FB">
        <w:rPr>
          <w:position w:val="-14"/>
        </w:rPr>
        <w:object w:dxaOrig="660" w:dyaOrig="380" w14:anchorId="1B8FC0EF">
          <v:shape id="_x0000_i1040" type="#_x0000_t75" style="width:32.8pt;height:19.15pt" o:ole="">
            <v:imagedata r:id="rId39" o:title=""/>
          </v:shape>
          <o:OLEObject Type="Embed" ProgID="Equation.DSMT4" ShapeID="_x0000_i1040" DrawAspect="Content" ObjectID="_1671569326" r:id="rId40"/>
        </w:object>
      </w:r>
      <w:r w:rsidR="00500D38" w:rsidRPr="00A32A93">
        <w:rPr>
          <w:rFonts w:hint="eastAsia"/>
        </w:rPr>
        <w:t>。</w:t>
      </w:r>
      <w:bookmarkStart w:id="7" w:name="_Hlk36043504"/>
      <w:r w:rsidR="00103A8B" w:rsidRPr="007B2562">
        <w:rPr>
          <w:position w:val="-4"/>
        </w:rPr>
        <w:object w:dxaOrig="240" w:dyaOrig="260" w14:anchorId="6262C095">
          <v:shape id="_x0000_i1041" type="#_x0000_t75" style="width:11.85pt;height:13.2pt" o:ole="">
            <v:imagedata r:id="rId41" o:title=""/>
          </v:shape>
          <o:OLEObject Type="Embed" ProgID="Equation.DSMT4" ShapeID="_x0000_i1041" DrawAspect="Content" ObjectID="_1671569327" r:id="rId42"/>
        </w:object>
      </w:r>
      <w:bookmarkEnd w:id="7"/>
      <w:r w:rsidR="00103A8B">
        <w:rPr>
          <w:rFonts w:hint="eastAsia"/>
        </w:rPr>
        <w:t>表示所有场景的集合，</w:t>
      </w:r>
      <w:r w:rsidR="00103A8B" w:rsidRPr="007B2562">
        <w:rPr>
          <w:position w:val="-14"/>
        </w:rPr>
        <w:object w:dxaOrig="320" w:dyaOrig="400" w14:anchorId="0182ED99">
          <v:shape id="_x0000_i1042" type="#_x0000_t75" style="width:15.5pt;height:20.5pt" o:ole="">
            <v:imagedata r:id="rId43" o:title=""/>
          </v:shape>
          <o:OLEObject Type="Embed" ProgID="Equation.DSMT4" ShapeID="_x0000_i1042" DrawAspect="Content" ObjectID="_1671569328" r:id="rId44"/>
        </w:object>
      </w:r>
      <w:r w:rsidR="00103A8B">
        <w:rPr>
          <w:rFonts w:hint="eastAsia"/>
        </w:rPr>
        <w:t>表示场景集</w:t>
      </w:r>
      <w:r w:rsidR="00103A8B" w:rsidRPr="007B2562">
        <w:rPr>
          <w:position w:val="-4"/>
        </w:rPr>
        <w:object w:dxaOrig="240" w:dyaOrig="260" w14:anchorId="16E1B56A">
          <v:shape id="_x0000_i1043" type="#_x0000_t75" style="width:11.85pt;height:13.2pt" o:ole="">
            <v:imagedata r:id="rId41" o:title=""/>
          </v:shape>
          <o:OLEObject Type="Embed" ProgID="Equation.DSMT4" ShapeID="_x0000_i1043" DrawAspect="Content" ObjectID="_1671569329" r:id="rId45"/>
        </w:object>
      </w:r>
      <w:r w:rsidR="00103A8B">
        <w:rPr>
          <w:rFonts w:hint="eastAsia"/>
        </w:rPr>
        <w:t>中场景的个数。</w:t>
      </w:r>
      <w:r w:rsidR="00103A8B" w:rsidRPr="007B2562">
        <w:rPr>
          <w:position w:val="-6"/>
        </w:rPr>
        <w:object w:dxaOrig="620" w:dyaOrig="279" w14:anchorId="6BF96B23">
          <v:shape id="_x0000_i1044" type="#_x0000_t75" style="width:31pt;height:14.6pt" o:ole="">
            <v:imagedata r:id="rId46" o:title=""/>
          </v:shape>
          <o:OLEObject Type="Embed" ProgID="Equation.DSMT4" ShapeID="_x0000_i1044" DrawAspect="Content" ObjectID="_1671569330" r:id="rId47"/>
        </w:object>
      </w:r>
      <w:r w:rsidR="00103A8B">
        <w:rPr>
          <w:rFonts w:hint="eastAsia"/>
        </w:rPr>
        <w:t>表示一个具体的场景，</w:t>
      </w:r>
      <w:r w:rsidR="00103A8B" w:rsidRPr="00A25FB9">
        <w:rPr>
          <w:position w:val="-12"/>
        </w:rPr>
        <w:object w:dxaOrig="1500" w:dyaOrig="380" w14:anchorId="5A901BEE">
          <v:shape id="_x0000_i1045" type="#_x0000_t75" style="width:75.2pt;height:19.15pt" o:ole="">
            <v:imagedata r:id="rId48" o:title=""/>
          </v:shape>
          <o:OLEObject Type="Embed" ProgID="Equation.DSMT4" ShapeID="_x0000_i1045" DrawAspect="Content" ObjectID="_1671569331" r:id="rId49"/>
        </w:object>
      </w:r>
      <w:r w:rsidR="00103A8B">
        <w:rPr>
          <w:rFonts w:hint="eastAsia"/>
        </w:rPr>
        <w:t>表示在</w:t>
      </w:r>
      <w:r w:rsidR="00103A8B" w:rsidRPr="00A25FB9">
        <w:rPr>
          <w:position w:val="-6"/>
        </w:rPr>
        <w:object w:dxaOrig="220" w:dyaOrig="279" w14:anchorId="658C6595">
          <v:shape id="_x0000_i1046" type="#_x0000_t75" style="width:11.4pt;height:14.6pt" o:ole="">
            <v:imagedata r:id="rId50" o:title=""/>
          </v:shape>
          <o:OLEObject Type="Embed" ProgID="Equation.DSMT4" ShapeID="_x0000_i1046" DrawAspect="Content" ObjectID="_1671569332" r:id="rId51"/>
        </w:object>
      </w:r>
      <w:r w:rsidR="00103A8B">
        <w:rPr>
          <w:rFonts w:hint="eastAsia"/>
        </w:rPr>
        <w:t>下各工件的加工时间。</w:t>
      </w:r>
      <w:r w:rsidR="001B0ECD" w:rsidRPr="001B0ECD">
        <w:rPr>
          <w:position w:val="-14"/>
        </w:rPr>
        <w:object w:dxaOrig="880" w:dyaOrig="380" w14:anchorId="4B0FE851">
          <v:shape id="_x0000_i1047" type="#_x0000_t75" style="width:44.65pt;height:19.15pt" o:ole="">
            <v:imagedata r:id="rId52" o:title=""/>
          </v:shape>
          <o:OLEObject Type="Embed" ProgID="Equation.DSMT4" ShapeID="_x0000_i1047" DrawAspect="Content" ObjectID="_1671569333" r:id="rId53"/>
        </w:object>
      </w:r>
      <w:r w:rsidR="001B0ECD">
        <w:rPr>
          <w:rFonts w:hint="eastAsia"/>
        </w:rPr>
        <w:t>表示机器</w:t>
      </w:r>
      <w:r w:rsidR="001B0ECD" w:rsidRPr="0007146F">
        <w:rPr>
          <w:position w:val="-14"/>
        </w:rPr>
        <w:object w:dxaOrig="380" w:dyaOrig="380" w14:anchorId="39766FEC">
          <v:shape id="_x0000_i1048" type="#_x0000_t75" style="width:19.15pt;height:19.15pt" o:ole="">
            <v:imagedata r:id="rId11" o:title=""/>
          </v:shape>
          <o:OLEObject Type="Embed" ProgID="Equation.DSMT4" ShapeID="_x0000_i1048" DrawAspect="Content" ObjectID="_1671569334" r:id="rId54"/>
        </w:object>
      </w:r>
      <w:r w:rsidR="001B0ECD">
        <w:rPr>
          <w:rFonts w:hint="eastAsia"/>
        </w:rPr>
        <w:t>的完工时间，</w:t>
      </w:r>
      <w:r w:rsidR="00D33B53" w:rsidRPr="00103A8B">
        <w:rPr>
          <w:position w:val="-10"/>
        </w:rPr>
        <w:object w:dxaOrig="820" w:dyaOrig="320" w14:anchorId="34EF1C13">
          <v:shape id="_x0000_i1049" type="#_x0000_t75" style="width:44.2pt;height:15.5pt" o:ole="">
            <v:imagedata r:id="rId55" o:title=""/>
          </v:shape>
          <o:OLEObject Type="Embed" ProgID="Equation.DSMT4" ShapeID="_x0000_i1049" DrawAspect="Content" ObjectID="_1671569335" r:id="rId56"/>
        </w:object>
      </w:r>
      <w:r w:rsidR="00103A8B">
        <w:rPr>
          <w:rFonts w:hint="eastAsia"/>
        </w:rPr>
        <w:t>表示在场景</w:t>
      </w:r>
      <w:r w:rsidR="00103A8B" w:rsidRPr="007B2562">
        <w:rPr>
          <w:position w:val="-6"/>
        </w:rPr>
        <w:object w:dxaOrig="220" w:dyaOrig="279" w14:anchorId="5621E317">
          <v:shape id="_x0000_i1050" type="#_x0000_t75" style="width:11.4pt;height:14.6pt" o:ole="">
            <v:imagedata r:id="rId57" o:title=""/>
          </v:shape>
          <o:OLEObject Type="Embed" ProgID="Equation.DSMT4" ShapeID="_x0000_i1050" DrawAspect="Content" ObjectID="_1671569336" r:id="rId58"/>
        </w:object>
      </w:r>
      <w:r w:rsidR="00103A8B">
        <w:rPr>
          <w:rFonts w:hint="eastAsia"/>
        </w:rPr>
        <w:t>下，调度解</w:t>
      </w:r>
      <w:r w:rsidR="00475D2C" w:rsidRPr="00475D2C">
        <w:rPr>
          <w:position w:val="-4"/>
        </w:rPr>
        <w:object w:dxaOrig="260" w:dyaOrig="260" w14:anchorId="6D11BAA6">
          <v:shape id="_x0000_i1051" type="#_x0000_t75" style="width:13.2pt;height:13.2pt" o:ole="">
            <v:imagedata r:id="rId59" o:title=""/>
          </v:shape>
          <o:OLEObject Type="Embed" ProgID="Equation.DSMT4" ShapeID="_x0000_i1051" DrawAspect="Content" ObjectID="_1671569337" r:id="rId60"/>
        </w:object>
      </w:r>
      <w:r w:rsidR="00103A8B">
        <w:rPr>
          <w:rFonts w:hint="eastAsia"/>
        </w:rPr>
        <w:t>的最长完工时间</w:t>
      </w:r>
      <w:proofErr w:type="spellStart"/>
      <w:r w:rsidR="00103A8B">
        <w:rPr>
          <w:rFonts w:hint="eastAsia"/>
        </w:rPr>
        <w:t>m</w:t>
      </w:r>
      <w:r w:rsidR="00103A8B">
        <w:t>akespan</w:t>
      </w:r>
      <w:proofErr w:type="spellEnd"/>
      <w:r w:rsidR="00103A8B">
        <w:rPr>
          <w:rFonts w:hint="eastAsia"/>
        </w:rPr>
        <w:t>。</w:t>
      </w:r>
      <w:r w:rsidR="001B0ECD">
        <w:rPr>
          <w:rFonts w:hint="eastAsia"/>
        </w:rPr>
        <w:t>如果</w:t>
      </w:r>
      <w:r w:rsidR="00265073">
        <w:rPr>
          <w:rFonts w:hint="eastAsia"/>
        </w:rPr>
        <w:t>仅</w:t>
      </w:r>
      <w:r w:rsidR="001B0ECD">
        <w:rPr>
          <w:rFonts w:hint="eastAsia"/>
        </w:rPr>
        <w:t>存在一个场景，当场景固定时，</w:t>
      </w:r>
      <w:r w:rsidR="00265073">
        <w:rPr>
          <w:rFonts w:hint="eastAsia"/>
        </w:rPr>
        <w:t>加工时间也确定。此时</w:t>
      </w:r>
      <w:r w:rsidR="001B0ECD">
        <w:rPr>
          <w:rFonts w:hint="eastAsia"/>
        </w:rPr>
        <w:t>可以将</w:t>
      </w:r>
      <w:r w:rsidR="001B0ECD" w:rsidRPr="00103A8B">
        <w:rPr>
          <w:position w:val="-10"/>
        </w:rPr>
        <w:object w:dxaOrig="820" w:dyaOrig="320" w14:anchorId="43200142">
          <v:shape id="_x0000_i1052" type="#_x0000_t75" style="width:44.2pt;height:15.5pt" o:ole="">
            <v:imagedata r:id="rId55" o:title=""/>
          </v:shape>
          <o:OLEObject Type="Embed" ProgID="Equation.DSMT4" ShapeID="_x0000_i1052" DrawAspect="Content" ObjectID="_1671569338" r:id="rId61"/>
        </w:object>
      </w:r>
      <w:r w:rsidR="001B0ECD">
        <w:rPr>
          <w:rFonts w:hint="eastAsia"/>
        </w:rPr>
        <w:t>记作</w:t>
      </w:r>
      <w:r w:rsidR="001B0ECD" w:rsidRPr="00103A8B">
        <w:rPr>
          <w:position w:val="-10"/>
        </w:rPr>
        <w:object w:dxaOrig="600" w:dyaOrig="320" w14:anchorId="47F4BC39">
          <v:shape id="_x0000_i1053" type="#_x0000_t75" style="width:32.35pt;height:15.5pt" o:ole="">
            <v:imagedata r:id="rId62" o:title=""/>
          </v:shape>
          <o:OLEObject Type="Embed" ProgID="Equation.DSMT4" ShapeID="_x0000_i1053" DrawAspect="Content" ObjectID="_1671569339" r:id="rId63"/>
        </w:object>
      </w:r>
      <w:r w:rsidR="001B0ECD">
        <w:rPr>
          <w:rFonts w:hint="eastAsia"/>
        </w:rPr>
        <w:t>，</w:t>
      </w:r>
      <w:r w:rsidR="00265073">
        <w:rPr>
          <w:rFonts w:hint="eastAsia"/>
        </w:rPr>
        <w:t>整个问题也</w:t>
      </w:r>
      <w:r w:rsidR="001B0ECD">
        <w:rPr>
          <w:rFonts w:hint="eastAsia"/>
        </w:rPr>
        <w:t>可以看作是对确定性一致并行机问题</w:t>
      </w:r>
      <w:r w:rsidR="001B0ECD">
        <w:rPr>
          <w:rFonts w:hint="eastAsia"/>
        </w:rPr>
        <w:t>D</w:t>
      </w:r>
      <w:r w:rsidR="001B0ECD">
        <w:t>IP</w:t>
      </w:r>
      <w:r w:rsidR="00265073">
        <w:fldChar w:fldCharType="begin"/>
      </w:r>
      <w:r w:rsidR="00265073">
        <w:instrText xml:space="preserve"> </w:instrText>
      </w:r>
      <w:r w:rsidR="00265073">
        <w:rPr>
          <w:rFonts w:hint="eastAsia"/>
        </w:rPr>
        <w:instrText>REF _Ref59694743 \r \h</w:instrText>
      </w:r>
      <w:r w:rsidR="00265073">
        <w:instrText xml:space="preserve"> </w:instrText>
      </w:r>
      <w:r w:rsidR="00265073">
        <w:fldChar w:fldCharType="separate"/>
      </w:r>
      <w:r w:rsidR="006B37EB">
        <w:t>[12]</w:t>
      </w:r>
      <w:r w:rsidR="00265073">
        <w:fldChar w:fldCharType="end"/>
      </w:r>
      <w:r w:rsidR="00265073">
        <w:rPr>
          <w:rFonts w:hint="eastAsia"/>
        </w:rPr>
        <w:t>(</w:t>
      </w:r>
      <w:r w:rsidR="00265073">
        <w:t>Deterministic identical parallel machine scheduling</w:t>
      </w:r>
      <w:r w:rsidR="00265073">
        <w:rPr>
          <w:rFonts w:hint="eastAsia"/>
        </w:rPr>
        <w:t>)</w:t>
      </w:r>
      <w:r w:rsidR="00265073">
        <w:rPr>
          <w:rFonts w:hint="eastAsia"/>
        </w:rPr>
        <w:t>进行</w:t>
      </w:r>
      <w:r w:rsidR="001B0ECD">
        <w:rPr>
          <w:rFonts w:hint="eastAsia"/>
        </w:rPr>
        <w:t>求解</w:t>
      </w:r>
      <w:r w:rsidR="00265073">
        <w:rPr>
          <w:rFonts w:hint="eastAsia"/>
        </w:rPr>
        <w:t>：</w:t>
      </w:r>
    </w:p>
    <w:p w14:paraId="04AF73FC" w14:textId="14C72391" w:rsidR="004071BD" w:rsidRDefault="004071BD" w:rsidP="004071BD">
      <w:pPr>
        <w:ind w:firstLineChars="95" w:firstLine="199"/>
      </w:pPr>
      <w:r>
        <w:rPr>
          <w:rFonts w:hint="eastAsia"/>
        </w:rPr>
        <w:t>D</w:t>
      </w:r>
      <w:r>
        <w:t>IP:</w:t>
      </w:r>
    </w:p>
    <w:p w14:paraId="36AC2501" w14:textId="54F29A1C" w:rsidR="004071BD" w:rsidRDefault="004071BD" w:rsidP="004071BD">
      <w:pPr>
        <w:pStyle w:val="MTDisplayEquation"/>
        <w:ind w:firstLine="420"/>
      </w:pPr>
      <w:r>
        <w:tab/>
      </w:r>
      <w:r w:rsidRPr="004071BD">
        <w:rPr>
          <w:position w:val="-28"/>
        </w:rPr>
        <w:object w:dxaOrig="6240" w:dyaOrig="680" w14:anchorId="4BB9AB55">
          <v:shape id="_x0000_i1054" type="#_x0000_t75" style="width:312.15pt;height:35.55pt" o:ole="">
            <v:imagedata r:id="rId64" o:title=""/>
          </v:shape>
          <o:OLEObject Type="Embed" ProgID="Equation.DSMT4" ShapeID="_x0000_i1054" DrawAspect="Content" ObjectID="_1671569340"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1</w:instrText>
        </w:r>
      </w:fldSimple>
      <w:r>
        <w:instrText>)</w:instrText>
      </w:r>
      <w:r>
        <w:fldChar w:fldCharType="end"/>
      </w:r>
    </w:p>
    <w:p w14:paraId="7A4A2E34" w14:textId="178C6616" w:rsidR="001E3FBC" w:rsidRPr="00BF5919" w:rsidRDefault="001E3FBC" w:rsidP="00BF5919">
      <w:pPr>
        <w:pStyle w:val="3"/>
      </w:pPr>
      <w:r>
        <w:rPr>
          <w:rFonts w:hint="eastAsia"/>
        </w:rPr>
        <w:lastRenderedPageBreak/>
        <w:t>2.1</w:t>
      </w:r>
      <w:r>
        <w:t xml:space="preserve"> </w:t>
      </w:r>
      <w:r w:rsidRPr="0004437D">
        <w:rPr>
          <w:rFonts w:hint="eastAsia"/>
        </w:rPr>
        <w:t>基于阈值</w:t>
      </w:r>
      <w:r w:rsidR="00D7388E">
        <w:rPr>
          <w:rFonts w:hint="eastAsia"/>
        </w:rPr>
        <w:t>坏场景集</w:t>
      </w:r>
      <w:r w:rsidRPr="0004437D">
        <w:rPr>
          <w:rFonts w:hint="eastAsia"/>
        </w:rPr>
        <w:t>的一致并行机</w:t>
      </w:r>
      <w:ins w:id="8" w:author="DELL" w:date="2021-01-07T16:06:00Z">
        <w:r w:rsidR="00D7388E">
          <w:rPr>
            <w:rFonts w:hint="eastAsia"/>
          </w:rPr>
          <w:t>两阶段</w:t>
        </w:r>
      </w:ins>
      <w:r w:rsidRPr="0004437D">
        <w:rPr>
          <w:rFonts w:hint="eastAsia"/>
        </w:rPr>
        <w:t>鲁棒调度模型</w:t>
      </w:r>
    </w:p>
    <w:p w14:paraId="1A928EB7" w14:textId="2FA32330" w:rsidR="00CC391D" w:rsidRDefault="00774E7A" w:rsidP="00CC391D">
      <w:pPr>
        <w:ind w:firstLine="420"/>
      </w:pPr>
      <w:r>
        <w:rPr>
          <w:rFonts w:hint="eastAsia"/>
        </w:rPr>
        <w:t>本文求解的一致并行机鲁棒模型主要考虑坏场景集下的性能。参考</w:t>
      </w:r>
      <w:r w:rsidR="006775B5">
        <w:rPr>
          <w:rFonts w:hint="eastAsia"/>
        </w:rPr>
        <w:t>文</w:t>
      </w:r>
      <w:r w:rsidR="006775B5">
        <w:fldChar w:fldCharType="begin"/>
      </w:r>
      <w:r w:rsidR="006775B5">
        <w:instrText xml:space="preserve"> </w:instrText>
      </w:r>
      <w:r w:rsidR="006775B5">
        <w:rPr>
          <w:rFonts w:hint="eastAsia"/>
        </w:rPr>
        <w:instrText>REF _Ref59694671 \r \h</w:instrText>
      </w:r>
      <w:r w:rsidR="006775B5">
        <w:instrText xml:space="preserve"> </w:instrText>
      </w:r>
      <w:r w:rsidR="006775B5">
        <w:fldChar w:fldCharType="separate"/>
      </w:r>
      <w:r w:rsidR="006B37EB">
        <w:t>[10]</w:t>
      </w:r>
      <w:r w:rsidR="006775B5">
        <w:fldChar w:fldCharType="end"/>
      </w:r>
      <w:r>
        <w:rPr>
          <w:rFonts w:hint="eastAsia"/>
        </w:rPr>
        <w:t>，坏场景集的定义如下：对于调度解</w:t>
      </w:r>
      <w:r w:rsidR="00D33B53" w:rsidRPr="00D33B53">
        <w:rPr>
          <w:position w:val="-4"/>
        </w:rPr>
        <w:object w:dxaOrig="260" w:dyaOrig="260" w14:anchorId="61C712A3">
          <v:shape id="_x0000_i1055" type="#_x0000_t75" style="width:13.2pt;height:13.2pt" o:ole="">
            <v:imagedata r:id="rId66" o:title=""/>
          </v:shape>
          <o:OLEObject Type="Embed" ProgID="Equation.DSMT4" ShapeID="_x0000_i1055" DrawAspect="Content" ObjectID="_1671569341" r:id="rId67"/>
        </w:object>
      </w:r>
      <w:r>
        <w:rPr>
          <w:rFonts w:hint="eastAsia"/>
        </w:rPr>
        <w:t>，给定一个基准性能，或</w:t>
      </w:r>
      <w:r w:rsidR="00475D2C">
        <w:rPr>
          <w:rFonts w:hint="eastAsia"/>
        </w:rPr>
        <w:t>称为</w:t>
      </w:r>
      <w:r>
        <w:rPr>
          <w:rFonts w:hint="eastAsia"/>
        </w:rPr>
        <w:t>阈值</w:t>
      </w:r>
      <w:r w:rsidRPr="009B4B83">
        <w:rPr>
          <w:position w:val="-4"/>
        </w:rPr>
        <w:object w:dxaOrig="220" w:dyaOrig="260" w14:anchorId="20CB92B8">
          <v:shape id="_x0000_i1056" type="#_x0000_t75" style="width:11.4pt;height:13.2pt" o:ole="">
            <v:imagedata r:id="rId68" o:title=""/>
          </v:shape>
          <o:OLEObject Type="Embed" ProgID="Equation.DSMT4" ShapeID="_x0000_i1056" DrawAspect="Content" ObjectID="_1671569342" r:id="rId69"/>
        </w:object>
      </w:r>
      <w:r w:rsidR="00CC391D">
        <w:rPr>
          <w:rFonts w:hint="eastAsia"/>
        </w:rPr>
        <w:t>。场景集</w:t>
      </w:r>
      <w:r w:rsidR="00CC391D" w:rsidRPr="007B2562">
        <w:rPr>
          <w:position w:val="-4"/>
        </w:rPr>
        <w:object w:dxaOrig="240" w:dyaOrig="260" w14:anchorId="27D5D268">
          <v:shape id="_x0000_i1057" type="#_x0000_t75" style="width:11.85pt;height:13.2pt" o:ole="">
            <v:imagedata r:id="rId41" o:title=""/>
          </v:shape>
          <o:OLEObject Type="Embed" ProgID="Equation.DSMT4" ShapeID="_x0000_i1057" DrawAspect="Content" ObjectID="_1671569343" r:id="rId70"/>
        </w:object>
      </w:r>
      <w:r w:rsidR="00CC391D">
        <w:rPr>
          <w:rFonts w:hint="eastAsia"/>
        </w:rPr>
        <w:t>中令</w:t>
      </w:r>
      <w:r w:rsidR="00D33B53" w:rsidRPr="00D33B53">
        <w:rPr>
          <w:position w:val="-4"/>
        </w:rPr>
        <w:object w:dxaOrig="260" w:dyaOrig="260" w14:anchorId="5F81B2D0">
          <v:shape id="_x0000_i1058" type="#_x0000_t75" style="width:13.2pt;height:13.2pt" o:ole="">
            <v:imagedata r:id="rId71" o:title=""/>
          </v:shape>
          <o:OLEObject Type="Embed" ProgID="Equation.DSMT4" ShapeID="_x0000_i1058" DrawAspect="Content" ObjectID="_1671569344" r:id="rId72"/>
        </w:object>
      </w:r>
      <w:r w:rsidR="00475D2C">
        <w:rPr>
          <w:rFonts w:hint="eastAsia"/>
        </w:rPr>
        <w:t>表现</w:t>
      </w:r>
      <w:r w:rsidR="00CC391D">
        <w:rPr>
          <w:rFonts w:hint="eastAsia"/>
        </w:rPr>
        <w:t>性能劣于</w:t>
      </w:r>
      <w:r w:rsidR="00CC391D" w:rsidRPr="009B4B83">
        <w:rPr>
          <w:position w:val="-4"/>
        </w:rPr>
        <w:object w:dxaOrig="220" w:dyaOrig="260" w14:anchorId="0DB5CBF4">
          <v:shape id="_x0000_i1059" type="#_x0000_t75" style="width:11.4pt;height:13.2pt" o:ole="">
            <v:imagedata r:id="rId68" o:title=""/>
          </v:shape>
          <o:OLEObject Type="Embed" ProgID="Equation.DSMT4" ShapeID="_x0000_i1059" DrawAspect="Content" ObjectID="_1671569345" r:id="rId73"/>
        </w:object>
      </w:r>
      <w:r w:rsidR="00CC391D">
        <w:rPr>
          <w:rFonts w:hint="eastAsia"/>
        </w:rPr>
        <w:t>的场景即为</w:t>
      </w:r>
      <w:r w:rsidR="00D33B53" w:rsidRPr="00D33B53">
        <w:rPr>
          <w:position w:val="-4"/>
        </w:rPr>
        <w:object w:dxaOrig="260" w:dyaOrig="260" w14:anchorId="125E02D2">
          <v:shape id="_x0000_i1060" type="#_x0000_t75" style="width:13.2pt;height:13.2pt" o:ole="">
            <v:imagedata r:id="rId74" o:title=""/>
          </v:shape>
          <o:OLEObject Type="Embed" ProgID="Equation.DSMT4" ShapeID="_x0000_i1060" DrawAspect="Content" ObjectID="_1671569346" r:id="rId75"/>
        </w:object>
      </w:r>
      <w:r w:rsidR="00CC391D">
        <w:rPr>
          <w:rFonts w:hint="eastAsia"/>
        </w:rPr>
        <w:t>的一个坏场景，</w:t>
      </w:r>
      <w:r w:rsidR="00D33B53" w:rsidRPr="00D33B53">
        <w:rPr>
          <w:position w:val="-4"/>
        </w:rPr>
        <w:object w:dxaOrig="260" w:dyaOrig="260" w14:anchorId="3B9EE817">
          <v:shape id="_x0000_i1061" type="#_x0000_t75" style="width:13.2pt;height:13.2pt" o:ole="">
            <v:imagedata r:id="rId76" o:title=""/>
          </v:shape>
          <o:OLEObject Type="Embed" ProgID="Equation.DSMT4" ShapeID="_x0000_i1061" DrawAspect="Content" ObjectID="_1671569347" r:id="rId77"/>
        </w:object>
      </w:r>
      <w:r w:rsidR="00CC391D">
        <w:rPr>
          <w:rFonts w:hint="eastAsia"/>
        </w:rPr>
        <w:t>所有坏场景的集合被称作</w:t>
      </w:r>
      <w:r w:rsidR="00D33B53" w:rsidRPr="00D33B53">
        <w:rPr>
          <w:position w:val="-4"/>
        </w:rPr>
        <w:object w:dxaOrig="260" w:dyaOrig="260" w14:anchorId="5A3A7DDD">
          <v:shape id="_x0000_i1062" type="#_x0000_t75" style="width:13.2pt;height:13.2pt" o:ole="">
            <v:imagedata r:id="rId78" o:title=""/>
          </v:shape>
          <o:OLEObject Type="Embed" ProgID="Equation.DSMT4" ShapeID="_x0000_i1062" DrawAspect="Content" ObjectID="_1671569348" r:id="rId79"/>
        </w:object>
      </w:r>
      <w:r w:rsidR="00CC391D">
        <w:rPr>
          <w:rFonts w:hint="eastAsia"/>
        </w:rPr>
        <w:t>的坏场景集，记作</w:t>
      </w:r>
      <w:r w:rsidR="00D33B53" w:rsidRPr="009B4B83">
        <w:rPr>
          <w:position w:val="-12"/>
        </w:rPr>
        <w:object w:dxaOrig="720" w:dyaOrig="360" w14:anchorId="10FB7A61">
          <v:shape id="_x0000_i1063" type="#_x0000_t75" style="width:36.9pt;height:18.25pt" o:ole="">
            <v:imagedata r:id="rId80" o:title=""/>
          </v:shape>
          <o:OLEObject Type="Embed" ProgID="Equation.DSMT4" ShapeID="_x0000_i1063" DrawAspect="Content" ObjectID="_1671569349" r:id="rId81"/>
        </w:object>
      </w:r>
      <w:r w:rsidR="00CC391D">
        <w:rPr>
          <w:rFonts w:hint="eastAsia"/>
        </w:rPr>
        <w:t>:</w:t>
      </w:r>
    </w:p>
    <w:p w14:paraId="76A39A79" w14:textId="32CAA31F" w:rsidR="001E3FBC" w:rsidRDefault="00CC391D" w:rsidP="00CC391D">
      <w:pPr>
        <w:pStyle w:val="MTDisplayEquation"/>
        <w:ind w:firstLine="420"/>
      </w:pPr>
      <w:r>
        <w:tab/>
      </w:r>
      <w:r w:rsidR="00D33B53" w:rsidRPr="00CC391D">
        <w:rPr>
          <w:position w:val="-12"/>
        </w:rPr>
        <w:object w:dxaOrig="3180" w:dyaOrig="360" w14:anchorId="2AB6A7A8">
          <v:shape id="_x0000_i1064" type="#_x0000_t75" style="width:159.95pt;height:18.25pt" o:ole="">
            <v:imagedata r:id="rId82" o:title=""/>
          </v:shape>
          <o:OLEObject Type="Embed" ProgID="Equation.DSMT4" ShapeID="_x0000_i1064" DrawAspect="Content" ObjectID="_1671569350" r:id="rId83"/>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2</w:instrText>
        </w:r>
      </w:fldSimple>
      <w:r>
        <w:instrText>)</w:instrText>
      </w:r>
      <w:r>
        <w:fldChar w:fldCharType="end"/>
      </w:r>
    </w:p>
    <w:p w14:paraId="3DE520D1" w14:textId="67026B61" w:rsidR="00CC391D" w:rsidRDefault="00CC391D" w:rsidP="001E3FBC">
      <w:pPr>
        <w:ind w:firstLine="420"/>
      </w:pPr>
      <w:r>
        <w:rPr>
          <w:rFonts w:hint="eastAsia"/>
        </w:rPr>
        <w:t>将</w:t>
      </w:r>
      <w:r w:rsidR="00D33B53" w:rsidRPr="00D33B53">
        <w:rPr>
          <w:position w:val="-4"/>
        </w:rPr>
        <w:object w:dxaOrig="260" w:dyaOrig="260" w14:anchorId="082781E5">
          <v:shape id="_x0000_i1065" type="#_x0000_t75" style="width:13.2pt;height:13.2pt" o:ole="">
            <v:imagedata r:id="rId84" o:title=""/>
          </v:shape>
          <o:OLEObject Type="Embed" ProgID="Equation.DSMT4" ShapeID="_x0000_i1065" DrawAspect="Content" ObjectID="_1671569351" r:id="rId85"/>
        </w:object>
      </w:r>
      <w:r>
        <w:rPr>
          <w:rFonts w:hint="eastAsia"/>
        </w:rPr>
        <w:t>在所有坏场景集下的性能相对</w:t>
      </w:r>
      <w:r w:rsidRPr="009B4B83">
        <w:rPr>
          <w:position w:val="-4"/>
        </w:rPr>
        <w:object w:dxaOrig="220" w:dyaOrig="260" w14:anchorId="52BFAF5E">
          <v:shape id="_x0000_i1066" type="#_x0000_t75" style="width:11.4pt;height:13.2pt" o:ole="">
            <v:imagedata r:id="rId68" o:title=""/>
          </v:shape>
          <o:OLEObject Type="Embed" ProgID="Equation.DSMT4" ShapeID="_x0000_i1066" DrawAspect="Content" ObjectID="_1671569352" r:id="rId86"/>
        </w:object>
      </w:r>
      <w:r>
        <w:rPr>
          <w:rFonts w:hint="eastAsia"/>
        </w:rPr>
        <w:t>的波动量作为惩罚值，以此为衡量标准，定义鲁棒度量函数</w:t>
      </w:r>
      <w:r w:rsidR="00D33B53" w:rsidRPr="009B4B83">
        <w:rPr>
          <w:position w:val="-10"/>
        </w:rPr>
        <w:object w:dxaOrig="740" w:dyaOrig="320" w14:anchorId="5A21E6BB">
          <v:shape id="_x0000_i1067" type="#_x0000_t75" style="width:38.75pt;height:15.5pt" o:ole="">
            <v:imagedata r:id="rId87" o:title=""/>
          </v:shape>
          <o:OLEObject Type="Embed" ProgID="Equation.DSMT4" ShapeID="_x0000_i1067" DrawAspect="Content" ObjectID="_1671569353" r:id="rId88"/>
        </w:object>
      </w:r>
      <w:r>
        <w:rPr>
          <w:rFonts w:hint="eastAsia"/>
        </w:rPr>
        <w:t>：</w:t>
      </w:r>
    </w:p>
    <w:p w14:paraId="560F9A0A" w14:textId="73FC8B63" w:rsidR="00CC391D" w:rsidRDefault="00CC391D" w:rsidP="00CC391D">
      <w:pPr>
        <w:pStyle w:val="MTDisplayEquation"/>
        <w:ind w:firstLine="420"/>
      </w:pPr>
      <w:r>
        <w:tab/>
      </w:r>
      <w:r w:rsidR="00D33B53" w:rsidRPr="00CC391D">
        <w:rPr>
          <w:position w:val="-32"/>
        </w:rPr>
        <w:object w:dxaOrig="2960" w:dyaOrig="620" w14:anchorId="2C166BCD">
          <v:shape id="_x0000_i1068" type="#_x0000_t75" style="width:147.65pt;height:31pt" o:ole="">
            <v:imagedata r:id="rId89" o:title=""/>
          </v:shape>
          <o:OLEObject Type="Embed" ProgID="Equation.DSMT4" ShapeID="_x0000_i1068" DrawAspect="Content" ObjectID="_1671569354" r:id="rId9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3</w:instrText>
        </w:r>
      </w:fldSimple>
      <w:r>
        <w:instrText>)</w:instrText>
      </w:r>
      <w:r>
        <w:fldChar w:fldCharType="end"/>
      </w:r>
    </w:p>
    <w:p w14:paraId="7803C1B7" w14:textId="1C39E5DB" w:rsidR="00CC391D" w:rsidRDefault="00A9618D" w:rsidP="001E3FBC">
      <w:pPr>
        <w:ind w:firstLine="420"/>
      </w:pPr>
      <w:r>
        <w:rPr>
          <w:rFonts w:hint="eastAsia"/>
        </w:rPr>
        <w:t>以</w:t>
      </w:r>
      <w:r w:rsidR="00D33B53" w:rsidRPr="009B4B83">
        <w:rPr>
          <w:position w:val="-10"/>
        </w:rPr>
        <w:object w:dxaOrig="740" w:dyaOrig="320" w14:anchorId="68AFB76D">
          <v:shape id="_x0000_i1069" type="#_x0000_t75" style="width:38.75pt;height:15.5pt" o:ole="">
            <v:imagedata r:id="rId91" o:title=""/>
          </v:shape>
          <o:OLEObject Type="Embed" ProgID="Equation.DSMT4" ShapeID="_x0000_i1069" DrawAspect="Content" ObjectID="_1671569355" r:id="rId92"/>
        </w:object>
      </w:r>
      <w:r w:rsidR="00CC391D">
        <w:rPr>
          <w:rFonts w:hint="eastAsia"/>
        </w:rPr>
        <w:t>作为优化目标</w:t>
      </w:r>
      <w:r>
        <w:rPr>
          <w:rFonts w:hint="eastAsia"/>
        </w:rPr>
        <w:t>的鲁棒模型被记作</w:t>
      </w:r>
      <w:r>
        <w:rPr>
          <w:rFonts w:hint="eastAsia"/>
        </w:rPr>
        <w:t>P</w:t>
      </w:r>
      <w:r>
        <w:t>SP</w:t>
      </w:r>
      <w:r w:rsidR="00CC391D">
        <w:rPr>
          <w:rFonts w:hint="eastAsia"/>
        </w:rPr>
        <w:t>：</w:t>
      </w:r>
    </w:p>
    <w:p w14:paraId="02CE8466" w14:textId="77777777" w:rsidR="00CC391D" w:rsidRDefault="00CC391D" w:rsidP="00CC391D">
      <w:pPr>
        <w:ind w:firstLine="420"/>
      </w:pPr>
      <w:r>
        <w:t>(PSP):</w:t>
      </w:r>
    </w:p>
    <w:p w14:paraId="25FF597F" w14:textId="4D2170AC" w:rsidR="00CC391D" w:rsidRDefault="00CC391D" w:rsidP="00CC391D">
      <w:pPr>
        <w:pStyle w:val="MTDisplayEquation"/>
        <w:ind w:firstLine="420"/>
      </w:pPr>
      <w:r>
        <w:tab/>
      </w:r>
      <w:r w:rsidR="00350155" w:rsidRPr="00CC391D">
        <w:rPr>
          <w:position w:val="-32"/>
        </w:rPr>
        <w:object w:dxaOrig="4780" w:dyaOrig="620" w14:anchorId="5CE98DF3">
          <v:shape id="_x0000_i1070" type="#_x0000_t75" style="width:238.8pt;height:31pt" o:ole="">
            <v:imagedata r:id="rId93" o:title=""/>
          </v:shape>
          <o:OLEObject Type="Embed" ProgID="Equation.DSMT4" ShapeID="_x0000_i1070" DrawAspect="Content" ObjectID="_1671569356" r:id="rId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4</w:instrText>
        </w:r>
      </w:fldSimple>
      <w:r>
        <w:instrText>)</w:instrText>
      </w:r>
      <w:r>
        <w:fldChar w:fldCharType="end"/>
      </w:r>
    </w:p>
    <w:p w14:paraId="173D9E69" w14:textId="01540307" w:rsidR="00CC391D" w:rsidRDefault="00A9618D" w:rsidP="001E3FBC">
      <w:pPr>
        <w:ind w:firstLine="420"/>
      </w:pPr>
      <w:r>
        <w:rPr>
          <w:rFonts w:hint="eastAsia"/>
        </w:rPr>
        <w:t>观察式</w:t>
      </w:r>
      <w:r w:rsidR="00BF5919">
        <w:rPr>
          <w:rFonts w:hint="eastAsia"/>
        </w:rPr>
        <w:t>(</w:t>
      </w:r>
      <w:r w:rsidR="00BF5919">
        <w:t>2)</w:t>
      </w:r>
      <w:r>
        <w:rPr>
          <w:rFonts w:hint="eastAsia"/>
        </w:rPr>
        <w:t>，式</w:t>
      </w:r>
      <w:r w:rsidR="00BF5919">
        <w:rPr>
          <w:rFonts w:hint="eastAsia"/>
        </w:rPr>
        <w:t>(</w:t>
      </w:r>
      <w:r>
        <w:rPr>
          <w:rFonts w:hint="eastAsia"/>
        </w:rPr>
        <w:t>3</w:t>
      </w:r>
      <w:r w:rsidR="00BF5919">
        <w:t>)</w:t>
      </w:r>
      <w:r>
        <w:rPr>
          <w:rFonts w:hint="eastAsia"/>
        </w:rPr>
        <w:t>可以发现，在场景集</w:t>
      </w:r>
      <w:r w:rsidRPr="009B4B83">
        <w:rPr>
          <w:position w:val="-4"/>
        </w:rPr>
        <w:object w:dxaOrig="240" w:dyaOrig="260" w14:anchorId="0092D51D">
          <v:shape id="_x0000_i1071" type="#_x0000_t75" style="width:11.85pt;height:13.2pt" o:ole="">
            <v:imagedata r:id="rId95" o:title=""/>
          </v:shape>
          <o:OLEObject Type="Embed" ProgID="Equation.DSMT4" ShapeID="_x0000_i1071" DrawAspect="Content" ObjectID="_1671569357" r:id="rId96"/>
        </w:object>
      </w:r>
      <w:r>
        <w:rPr>
          <w:rFonts w:hint="eastAsia"/>
        </w:rPr>
        <w:t>确定的情况下，调度解</w:t>
      </w:r>
      <w:r w:rsidR="00D33B53" w:rsidRPr="00D33B53">
        <w:rPr>
          <w:position w:val="-4"/>
        </w:rPr>
        <w:object w:dxaOrig="260" w:dyaOrig="260" w14:anchorId="1C067747">
          <v:shape id="_x0000_i1072" type="#_x0000_t75" style="width:13.2pt;height:13.2pt" o:ole="">
            <v:imagedata r:id="rId97" o:title=""/>
          </v:shape>
          <o:OLEObject Type="Embed" ProgID="Equation.DSMT4" ShapeID="_x0000_i1072" DrawAspect="Content" ObjectID="_1671569358" r:id="rId98"/>
        </w:object>
      </w:r>
      <w:r>
        <w:rPr>
          <w:rFonts w:hint="eastAsia"/>
        </w:rPr>
        <w:t>在不同的</w:t>
      </w:r>
      <w:r w:rsidRPr="009B4B83">
        <w:rPr>
          <w:position w:val="-4"/>
        </w:rPr>
        <w:object w:dxaOrig="220" w:dyaOrig="260" w14:anchorId="3F1AAC0C">
          <v:shape id="_x0000_i1073" type="#_x0000_t75" style="width:11.4pt;height:13.2pt" o:ole="">
            <v:imagedata r:id="rId68" o:title=""/>
          </v:shape>
          <o:OLEObject Type="Embed" ProgID="Equation.DSMT4" ShapeID="_x0000_i1073" DrawAspect="Content" ObjectID="_1671569359" r:id="rId99"/>
        </w:object>
      </w:r>
      <w:r>
        <w:rPr>
          <w:rFonts w:hint="eastAsia"/>
        </w:rPr>
        <w:t>值下会产生不同的</w:t>
      </w:r>
      <w:r w:rsidR="00D33B53" w:rsidRPr="009B4B83">
        <w:rPr>
          <w:position w:val="-12"/>
        </w:rPr>
        <w:object w:dxaOrig="720" w:dyaOrig="360" w14:anchorId="7D4711C0">
          <v:shape id="_x0000_i1074" type="#_x0000_t75" style="width:36.9pt;height:18.25pt" o:ole="">
            <v:imagedata r:id="rId100" o:title=""/>
          </v:shape>
          <o:OLEObject Type="Embed" ProgID="Equation.DSMT4" ShapeID="_x0000_i1074" DrawAspect="Content" ObjectID="_1671569360" r:id="rId101"/>
        </w:object>
      </w:r>
      <w:r>
        <w:rPr>
          <w:rFonts w:hint="eastAsia"/>
        </w:rPr>
        <w:t>，从而影响</w:t>
      </w:r>
      <w:r>
        <w:rPr>
          <w:rFonts w:hint="eastAsia"/>
        </w:rPr>
        <w:t>P</w:t>
      </w:r>
      <w:r>
        <w:t>SP</w:t>
      </w:r>
      <w:r>
        <w:rPr>
          <w:rFonts w:hint="eastAsia"/>
        </w:rPr>
        <w:t>的求解结果。</w:t>
      </w:r>
      <w:r w:rsidRPr="009B4B83">
        <w:rPr>
          <w:position w:val="-4"/>
        </w:rPr>
        <w:object w:dxaOrig="220" w:dyaOrig="260" w14:anchorId="2A80DC8D">
          <v:shape id="_x0000_i1075" type="#_x0000_t75" style="width:11.4pt;height:13.2pt" o:ole="">
            <v:imagedata r:id="rId68" o:title=""/>
          </v:shape>
          <o:OLEObject Type="Embed" ProgID="Equation.DSMT4" ShapeID="_x0000_i1075" DrawAspect="Content" ObjectID="_1671569361" r:id="rId102"/>
        </w:object>
      </w:r>
      <w:r>
        <w:rPr>
          <w:rFonts w:hint="eastAsia"/>
        </w:rPr>
        <w:t>值</w:t>
      </w:r>
      <w:r w:rsidR="00475D2C">
        <w:rPr>
          <w:rFonts w:hint="eastAsia"/>
        </w:rPr>
        <w:t>增加，相应的</w:t>
      </w:r>
      <w:r>
        <w:rPr>
          <w:rFonts w:hint="eastAsia"/>
        </w:rPr>
        <w:t>坏场景的数量减少，得到的</w:t>
      </w:r>
      <w:r w:rsidR="00D33B53" w:rsidRPr="009B4B83">
        <w:rPr>
          <w:position w:val="-10"/>
        </w:rPr>
        <w:object w:dxaOrig="740" w:dyaOrig="320" w14:anchorId="2C99D2FB">
          <v:shape id="_x0000_i1076" type="#_x0000_t75" style="width:38.75pt;height:15.5pt" o:ole="">
            <v:imagedata r:id="rId103" o:title=""/>
          </v:shape>
          <o:OLEObject Type="Embed" ProgID="Equation.DSMT4" ShapeID="_x0000_i1076" DrawAspect="Content" ObjectID="_1671569362" r:id="rId104"/>
        </w:object>
      </w:r>
      <w:r>
        <w:rPr>
          <w:rFonts w:hint="eastAsia"/>
        </w:rPr>
        <w:t>值也会降低，反之亦然。因此</w:t>
      </w:r>
      <w:r w:rsidRPr="009B4B83">
        <w:rPr>
          <w:position w:val="-4"/>
        </w:rPr>
        <w:object w:dxaOrig="220" w:dyaOrig="260" w14:anchorId="243FC525">
          <v:shape id="_x0000_i1077" type="#_x0000_t75" style="width:11.4pt;height:13.2pt" o:ole="">
            <v:imagedata r:id="rId68" o:title=""/>
          </v:shape>
          <o:OLEObject Type="Embed" ProgID="Equation.DSMT4" ShapeID="_x0000_i1077" DrawAspect="Content" ObjectID="_1671569363" r:id="rId105"/>
        </w:object>
      </w:r>
      <w:r>
        <w:rPr>
          <w:rFonts w:hint="eastAsia"/>
        </w:rPr>
        <w:t>的取值要尽可能的合理。</w:t>
      </w:r>
      <w:r>
        <w:rPr>
          <w:rFonts w:hint="eastAsia"/>
        </w:rPr>
        <w:t>W</w:t>
      </w:r>
      <w:r>
        <w:t>ang</w:t>
      </w:r>
      <w:r w:rsidR="006775B5">
        <w:fldChar w:fldCharType="begin"/>
      </w:r>
      <w:r w:rsidR="006775B5">
        <w:instrText xml:space="preserve"> REF _Ref59694774 \r \h </w:instrText>
      </w:r>
      <w:r w:rsidR="006775B5">
        <w:fldChar w:fldCharType="separate"/>
      </w:r>
      <w:r w:rsidR="006B37EB">
        <w:t>[11]</w:t>
      </w:r>
      <w:r w:rsidR="006775B5">
        <w:fldChar w:fldCharType="end"/>
      </w:r>
      <w:r>
        <w:rPr>
          <w:rFonts w:hint="eastAsia"/>
        </w:rPr>
        <w:t>已经证明，对于场景集</w:t>
      </w:r>
      <w:r w:rsidRPr="007B2562">
        <w:rPr>
          <w:position w:val="-4"/>
        </w:rPr>
        <w:object w:dxaOrig="240" w:dyaOrig="260" w14:anchorId="3B9FC86A">
          <v:shape id="_x0000_i1078" type="#_x0000_t75" style="width:11.85pt;height:13.2pt" o:ole="">
            <v:imagedata r:id="rId41" o:title=""/>
          </v:shape>
          <o:OLEObject Type="Embed" ProgID="Equation.DSMT4" ShapeID="_x0000_i1078" DrawAspect="Content" ObjectID="_1671569364" r:id="rId106"/>
        </w:object>
      </w:r>
      <w:r>
        <w:rPr>
          <w:rFonts w:hint="eastAsia"/>
        </w:rPr>
        <w:t>，其合理的</w:t>
      </w:r>
      <w:r w:rsidRPr="009B4B83">
        <w:rPr>
          <w:position w:val="-4"/>
        </w:rPr>
        <w:object w:dxaOrig="220" w:dyaOrig="260" w14:anchorId="3D7AEDBD">
          <v:shape id="_x0000_i1079" type="#_x0000_t75" style="width:11.4pt;height:13.2pt" o:ole="">
            <v:imagedata r:id="rId68" o:title=""/>
          </v:shape>
          <o:OLEObject Type="Embed" ProgID="Equation.DSMT4" ShapeID="_x0000_i1079" DrawAspect="Content" ObjectID="_1671569365" r:id="rId107"/>
        </w:object>
      </w:r>
      <w:r>
        <w:rPr>
          <w:rFonts w:hint="eastAsia"/>
        </w:rPr>
        <w:t>值取值范围应该在</w:t>
      </w:r>
      <w:r w:rsidRPr="007B2562">
        <w:rPr>
          <w:position w:val="-4"/>
        </w:rPr>
        <w:object w:dxaOrig="240" w:dyaOrig="260" w14:anchorId="4C3D4B11">
          <v:shape id="_x0000_i1080" type="#_x0000_t75" style="width:11.85pt;height:13.2pt" o:ole="">
            <v:imagedata r:id="rId41" o:title=""/>
          </v:shape>
          <o:OLEObject Type="Embed" ProgID="Equation.DSMT4" ShapeID="_x0000_i1080" DrawAspect="Content" ObjectID="_1671569366" r:id="rId108"/>
        </w:object>
      </w:r>
      <w:r>
        <w:rPr>
          <w:rFonts w:hint="eastAsia"/>
        </w:rPr>
        <w:t>对应的最佳期望性能</w:t>
      </w:r>
      <w:r w:rsidRPr="00A46447">
        <w:rPr>
          <w:position w:val="-6"/>
        </w:rPr>
        <w:object w:dxaOrig="460" w:dyaOrig="320" w14:anchorId="2FFF4893">
          <v:shape id="_x0000_i1081" type="#_x0000_t75" style="width:21.85pt;height:15.5pt" o:ole="">
            <v:imagedata r:id="rId109" o:title=""/>
          </v:shape>
          <o:OLEObject Type="Embed" ProgID="Equation.DSMT4" ShapeID="_x0000_i1081" DrawAspect="Content" ObjectID="_1671569367" r:id="rId110"/>
        </w:object>
      </w:r>
      <w:r>
        <w:rPr>
          <w:rFonts w:hint="eastAsia"/>
        </w:rPr>
        <w:t>和最佳最坏场景性能</w:t>
      </w:r>
      <w:r w:rsidRPr="00A46447">
        <w:rPr>
          <w:position w:val="-6"/>
        </w:rPr>
        <w:object w:dxaOrig="499" w:dyaOrig="320" w14:anchorId="6F8FEBDE">
          <v:shape id="_x0000_i1082" type="#_x0000_t75" style="width:25.05pt;height:15.5pt" o:ole="">
            <v:imagedata r:id="rId111" o:title=""/>
          </v:shape>
          <o:OLEObject Type="Embed" ProgID="Equation.DSMT4" ShapeID="_x0000_i1082" DrawAspect="Content" ObjectID="_1671569368" r:id="rId112"/>
        </w:object>
      </w:r>
      <w:r>
        <w:rPr>
          <w:rFonts w:hint="eastAsia"/>
        </w:rPr>
        <w:t>之间，即当</w:t>
      </w:r>
      <w:r w:rsidRPr="00386016">
        <w:rPr>
          <w:position w:val="-6"/>
        </w:rPr>
        <w:object w:dxaOrig="1540" w:dyaOrig="320" w14:anchorId="7F5893E3">
          <v:shape id="_x0000_i1083" type="#_x0000_t75" style="width:78.85pt;height:15.5pt" o:ole="">
            <v:imagedata r:id="rId113" o:title=""/>
          </v:shape>
          <o:OLEObject Type="Embed" ProgID="Equation.DSMT4" ShapeID="_x0000_i1083" DrawAspect="Content" ObjectID="_1671569369" r:id="rId114"/>
        </w:object>
      </w:r>
      <w:r>
        <w:rPr>
          <w:rFonts w:hint="eastAsia"/>
        </w:rPr>
        <w:t>时，</w:t>
      </w:r>
      <w:r w:rsidR="00D33B53" w:rsidRPr="009B4B83">
        <w:rPr>
          <w:position w:val="-10"/>
        </w:rPr>
        <w:object w:dxaOrig="740" w:dyaOrig="320" w14:anchorId="042E6F91">
          <v:shape id="_x0000_i1084" type="#_x0000_t75" style="width:38.75pt;height:15.5pt" o:ole="">
            <v:imagedata r:id="rId115" o:title=""/>
          </v:shape>
          <o:OLEObject Type="Embed" ProgID="Equation.DSMT4" ShapeID="_x0000_i1084" DrawAspect="Content" ObjectID="_1671569370" r:id="rId116"/>
        </w:object>
      </w:r>
      <w:r>
        <w:rPr>
          <w:rFonts w:hint="eastAsia"/>
        </w:rPr>
        <w:t>为有效合理的鲁棒度量函数</w:t>
      </w:r>
      <w:r w:rsidR="00823010">
        <w:rPr>
          <w:rFonts w:hint="eastAsia"/>
        </w:rPr>
        <w:t>：</w:t>
      </w:r>
    </w:p>
    <w:p w14:paraId="42787766" w14:textId="20966CA0" w:rsidR="00823010" w:rsidRDefault="00823010" w:rsidP="00823010">
      <w:pPr>
        <w:pStyle w:val="MTDisplayEquation"/>
        <w:ind w:firstLine="420"/>
      </w:pPr>
      <w:r>
        <w:tab/>
      </w:r>
      <w:r w:rsidR="00D33B53" w:rsidRPr="00823010">
        <w:rPr>
          <w:position w:val="-32"/>
        </w:rPr>
        <w:object w:dxaOrig="3900" w:dyaOrig="700" w14:anchorId="7F912235">
          <v:shape id="_x0000_i1085" type="#_x0000_t75" style="width:195.05pt;height:35.1pt" o:ole="">
            <v:imagedata r:id="rId117" o:title=""/>
          </v:shape>
          <o:OLEObject Type="Embed" ProgID="Equation.DSMT4" ShapeID="_x0000_i1085" DrawAspect="Content" ObjectID="_1671569371" r:id="rId1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5</w:instrText>
        </w:r>
      </w:fldSimple>
      <w:r>
        <w:instrText>)</w:instrText>
      </w:r>
      <w:r>
        <w:fldChar w:fldCharType="end"/>
      </w:r>
    </w:p>
    <w:p w14:paraId="6678BBB6" w14:textId="241F2DB3" w:rsidR="00823010" w:rsidRDefault="00823010" w:rsidP="00823010">
      <w:pPr>
        <w:pStyle w:val="MTDisplayEquation"/>
        <w:ind w:firstLine="420"/>
      </w:pPr>
      <w:r>
        <w:tab/>
      </w:r>
      <w:r w:rsidR="00D33B53" w:rsidRPr="00823010">
        <w:rPr>
          <w:position w:val="-20"/>
        </w:rPr>
        <w:object w:dxaOrig="3879" w:dyaOrig="460" w14:anchorId="4EFBD44A">
          <v:shape id="_x0000_i1086" type="#_x0000_t75" style="width:194.6pt;height:23.7pt" o:ole="">
            <v:imagedata r:id="rId119" o:title=""/>
          </v:shape>
          <o:OLEObject Type="Embed" ProgID="Equation.DSMT4" ShapeID="_x0000_i1086" DrawAspect="Content" ObjectID="_1671569372" r:id="rId1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6</w:instrText>
        </w:r>
      </w:fldSimple>
      <w:r>
        <w:instrText>)</w:instrText>
      </w:r>
      <w:r>
        <w:fldChar w:fldCharType="end"/>
      </w:r>
    </w:p>
    <w:p w14:paraId="6CA886A8" w14:textId="018E8E37" w:rsidR="00823010" w:rsidRDefault="00823010" w:rsidP="001E3FBC">
      <w:pPr>
        <w:ind w:firstLine="420"/>
      </w:pPr>
      <w:r>
        <w:rPr>
          <w:rFonts w:hint="eastAsia"/>
        </w:rPr>
        <w:t>本文求解的鲁棒模型</w:t>
      </w:r>
      <w:r>
        <w:rPr>
          <w:rFonts w:hint="eastAsia"/>
        </w:rPr>
        <w:t>B</w:t>
      </w:r>
      <w:r>
        <w:t>IPS</w:t>
      </w:r>
      <w:r>
        <w:rPr>
          <w:rFonts w:cs="Times New Roman" w:hint="eastAsia"/>
        </w:rPr>
        <w:t>（</w:t>
      </w:r>
      <w:r>
        <w:rPr>
          <w:rFonts w:cs="Times New Roman"/>
        </w:rPr>
        <w:t>bi-objective identical parallel machine scheduling</w:t>
      </w:r>
      <w:r>
        <w:rPr>
          <w:rFonts w:cs="Times New Roman" w:hint="eastAsia"/>
        </w:rPr>
        <w:t>）</w:t>
      </w:r>
      <w:r>
        <w:rPr>
          <w:rFonts w:hint="eastAsia"/>
        </w:rPr>
        <w:t>，则是同时将阈值</w:t>
      </w:r>
      <w:r w:rsidRPr="009B4B83">
        <w:rPr>
          <w:position w:val="-4"/>
        </w:rPr>
        <w:object w:dxaOrig="220" w:dyaOrig="260" w14:anchorId="3AF5A79C">
          <v:shape id="_x0000_i1087" type="#_x0000_t75" style="width:11.4pt;height:13.2pt" o:ole="">
            <v:imagedata r:id="rId68" o:title=""/>
          </v:shape>
          <o:OLEObject Type="Embed" ProgID="Equation.DSMT4" ShapeID="_x0000_i1087" DrawAspect="Content" ObjectID="_1671569373" r:id="rId121"/>
        </w:object>
      </w:r>
      <w:r>
        <w:rPr>
          <w:rFonts w:hint="eastAsia"/>
        </w:rPr>
        <w:t>和</w:t>
      </w:r>
      <w:r w:rsidR="00D33B53" w:rsidRPr="009B4B83">
        <w:rPr>
          <w:position w:val="-10"/>
        </w:rPr>
        <w:object w:dxaOrig="740" w:dyaOrig="320" w14:anchorId="164B242C">
          <v:shape id="_x0000_i1088" type="#_x0000_t75" style="width:38.75pt;height:15.5pt" o:ole="">
            <v:imagedata r:id="rId122" o:title=""/>
          </v:shape>
          <o:OLEObject Type="Embed" ProgID="Equation.DSMT4" ShapeID="_x0000_i1088" DrawAspect="Content" ObjectID="_1671569374" r:id="rId123"/>
        </w:object>
      </w:r>
      <w:r>
        <w:rPr>
          <w:rFonts w:hint="eastAsia"/>
        </w:rPr>
        <w:t>作为优化目标，方便决策者在实际生产中根据不同的生产能力和抗风险能力，设定不同的</w:t>
      </w:r>
      <w:r w:rsidRPr="009B4B83">
        <w:rPr>
          <w:position w:val="-4"/>
        </w:rPr>
        <w:object w:dxaOrig="220" w:dyaOrig="260" w14:anchorId="09A8C99B">
          <v:shape id="_x0000_i1089" type="#_x0000_t75" style="width:11.4pt;height:13.2pt" o:ole="">
            <v:imagedata r:id="rId68" o:title=""/>
          </v:shape>
          <o:OLEObject Type="Embed" ProgID="Equation.DSMT4" ShapeID="_x0000_i1089" DrawAspect="Content" ObjectID="_1671569375" r:id="rId124"/>
        </w:object>
      </w:r>
      <w:r>
        <w:rPr>
          <w:rFonts w:hint="eastAsia"/>
        </w:rPr>
        <w:t>值和最符合实际情况的鲁棒解：</w:t>
      </w:r>
    </w:p>
    <w:p w14:paraId="04269A51" w14:textId="77777777" w:rsidR="00823010" w:rsidRPr="00F6045A" w:rsidRDefault="00823010" w:rsidP="00823010">
      <w:pPr>
        <w:ind w:firstLine="420"/>
        <w:rPr>
          <w:rFonts w:cs="Times New Roman"/>
        </w:rPr>
      </w:pPr>
      <w:r>
        <w:rPr>
          <w:rFonts w:hint="eastAsia"/>
        </w:rPr>
        <w:t>(</w:t>
      </w:r>
      <w:r>
        <w:t>BIPS)</w:t>
      </w:r>
      <w:r>
        <w:rPr>
          <w:rFonts w:hint="eastAsia"/>
        </w:rPr>
        <w:t>：</w:t>
      </w:r>
    </w:p>
    <w:p w14:paraId="57FAC9A6" w14:textId="7B3F94CC" w:rsidR="00823010" w:rsidRDefault="00823010" w:rsidP="00823010">
      <w:pPr>
        <w:pStyle w:val="MTDisplayEquation"/>
        <w:ind w:firstLine="420"/>
      </w:pPr>
      <w:r>
        <w:tab/>
      </w:r>
      <w:r w:rsidR="00350155" w:rsidRPr="00FB482C">
        <w:rPr>
          <w:position w:val="-32"/>
        </w:rPr>
        <w:object w:dxaOrig="4840" w:dyaOrig="620" w14:anchorId="17979EDA">
          <v:shape id="_x0000_i1090" type="#_x0000_t75" style="width:241.95pt;height:31pt" o:ole="">
            <v:imagedata r:id="rId125" o:title=""/>
          </v:shape>
          <o:OLEObject Type="Embed" ProgID="Equation.DSMT4" ShapeID="_x0000_i1090" DrawAspect="Content" ObjectID="_1671569376"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7</w:instrText>
        </w:r>
      </w:fldSimple>
      <w:r>
        <w:instrText>)</w:instrText>
      </w:r>
      <w:r>
        <w:fldChar w:fldCharType="end"/>
      </w:r>
    </w:p>
    <w:p w14:paraId="4B16D64C" w14:textId="7C2C2E72" w:rsidR="00823010" w:rsidRDefault="00823010" w:rsidP="00823010">
      <w:pPr>
        <w:pStyle w:val="MTDisplayEquation"/>
        <w:ind w:firstLine="420"/>
      </w:pPr>
      <w:r>
        <w:tab/>
      </w:r>
      <w:r w:rsidRPr="00FB482C">
        <w:rPr>
          <w:position w:val="-4"/>
        </w:rPr>
        <w:object w:dxaOrig="720" w:dyaOrig="260" w14:anchorId="2EB5C725">
          <v:shape id="_x0000_i1091" type="#_x0000_t75" style="width:36pt;height:13.2pt" o:ole="">
            <v:imagedata r:id="rId127" o:title=""/>
          </v:shape>
          <o:OLEObject Type="Embed" ProgID="Equation.DSMT4" ShapeID="_x0000_i1091" DrawAspect="Content" ObjectID="_1671569377" r:id="rId1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8</w:instrText>
        </w:r>
      </w:fldSimple>
      <w:r>
        <w:instrText>)</w:instrText>
      </w:r>
      <w:r>
        <w:fldChar w:fldCharType="end"/>
      </w:r>
    </w:p>
    <w:p w14:paraId="4627F827" w14:textId="41AFAFF7" w:rsidR="00823010" w:rsidRDefault="00823010" w:rsidP="00823010">
      <w:pPr>
        <w:pStyle w:val="MTDisplayEquation"/>
        <w:ind w:firstLine="420"/>
      </w:pPr>
      <w:r>
        <w:tab/>
      </w:r>
      <w:r w:rsidRPr="00FB482C">
        <w:rPr>
          <w:position w:val="-6"/>
        </w:rPr>
        <w:object w:dxaOrig="1840" w:dyaOrig="320" w14:anchorId="0EA5A7E4">
          <v:shape id="_x0000_i1092" type="#_x0000_t75" style="width:92.5pt;height:15.5pt" o:ole="">
            <v:imagedata r:id="rId129" o:title=""/>
          </v:shape>
          <o:OLEObject Type="Embed" ProgID="Equation.DSMT4" ShapeID="_x0000_i1092" DrawAspect="Content" ObjectID="_1671569378" r:id="rId1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9</w:instrText>
        </w:r>
      </w:fldSimple>
      <w:r>
        <w:instrText>)</w:instrText>
      </w:r>
      <w:r>
        <w:fldChar w:fldCharType="end"/>
      </w:r>
    </w:p>
    <w:p w14:paraId="2E9F8196" w14:textId="1892D280" w:rsidR="00823010" w:rsidRDefault="00823010" w:rsidP="00823010">
      <w:pPr>
        <w:pStyle w:val="MTDisplayEquation"/>
        <w:ind w:firstLine="420"/>
      </w:pPr>
      <w:r>
        <w:tab/>
      </w:r>
      <w:r w:rsidR="00D33B53" w:rsidRPr="00823010">
        <w:rPr>
          <w:position w:val="-32"/>
        </w:rPr>
        <w:object w:dxaOrig="3900" w:dyaOrig="700" w14:anchorId="3639F74B">
          <v:shape id="_x0000_i1093" type="#_x0000_t75" style="width:195.05pt;height:35.1pt" o:ole="">
            <v:imagedata r:id="rId131" o:title=""/>
          </v:shape>
          <o:OLEObject Type="Embed" ProgID="Equation.DSMT4" ShapeID="_x0000_i1093" DrawAspect="Content" ObjectID="_1671569379" r:id="rId1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10</w:instrText>
        </w:r>
      </w:fldSimple>
      <w:r>
        <w:instrText>)</w:instrText>
      </w:r>
      <w:r>
        <w:fldChar w:fldCharType="end"/>
      </w:r>
    </w:p>
    <w:p w14:paraId="383B2F02" w14:textId="670F5A77" w:rsidR="00823010" w:rsidRDefault="00823010" w:rsidP="00823010">
      <w:pPr>
        <w:pStyle w:val="MTDisplayEquation"/>
        <w:ind w:firstLine="420"/>
        <w:rPr>
          <w:ins w:id="9" w:author="DELL" w:date="2021-01-07T16:07:00Z"/>
          <w:rFonts w:hint="eastAsia"/>
        </w:rPr>
      </w:pPr>
      <w:r>
        <w:tab/>
      </w:r>
      <w:r w:rsidR="00D33B53" w:rsidRPr="00823010">
        <w:rPr>
          <w:position w:val="-20"/>
        </w:rPr>
        <w:object w:dxaOrig="3879" w:dyaOrig="460" w14:anchorId="68D0D59B">
          <v:shape id="_x0000_i1094" type="#_x0000_t75" style="width:194.6pt;height:23.7pt" o:ole="">
            <v:imagedata r:id="rId133" o:title=""/>
          </v:shape>
          <o:OLEObject Type="Embed" ProgID="Equation.DSMT4" ShapeID="_x0000_i1094" DrawAspect="Content" ObjectID="_1671569380" r:id="rId1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11</w:instrText>
        </w:r>
      </w:fldSimple>
      <w:r>
        <w:instrText>)</w:instrText>
      </w:r>
      <w:r>
        <w:fldChar w:fldCharType="end"/>
      </w:r>
    </w:p>
    <w:p w14:paraId="360CB8F1" w14:textId="77777777" w:rsidR="00D7388E" w:rsidRDefault="00D7388E" w:rsidP="00D7388E">
      <w:pPr>
        <w:ind w:firstLine="420"/>
      </w:pPr>
      <w:moveToRangeStart w:id="10" w:author="DELL" w:date="2021-01-07T16:08:00Z" w:name="move60928101"/>
      <w:moveTo w:id="11" w:author="DELL" w:date="2021-01-07T16:08:00Z">
        <w:r>
          <w:rPr>
            <w:rFonts w:hint="eastAsia"/>
          </w:rPr>
          <w:t>整个两阶段求解过程如下如示：</w:t>
        </w:r>
      </w:moveTo>
    </w:p>
    <w:p w14:paraId="211FD7EF" w14:textId="77777777" w:rsidR="00D7388E" w:rsidRDefault="00D7388E" w:rsidP="00D7388E">
      <w:pPr>
        <w:ind w:firstLine="420"/>
      </w:pPr>
      <w:moveTo w:id="12" w:author="DELL" w:date="2021-01-07T16:08:00Z">
        <w:r>
          <w:lastRenderedPageBreak/>
          <w:t>(</w:t>
        </w:r>
        <w:r>
          <w:rPr>
            <w:rFonts w:hint="eastAsia"/>
          </w:rPr>
          <w:t>B</w:t>
        </w:r>
        <w:r>
          <w:t>IPS)</w:t>
        </w:r>
        <w:r>
          <w:rPr>
            <w:rFonts w:hint="eastAsia"/>
          </w:rPr>
          <w:t>：</w:t>
        </w:r>
      </w:moveTo>
    </w:p>
    <w:p w14:paraId="5DABB241" w14:textId="77777777" w:rsidR="00D7388E" w:rsidRDefault="00D7388E" w:rsidP="00D7388E">
      <w:pPr>
        <w:ind w:firstLine="420"/>
      </w:pPr>
      <w:moveTo w:id="13" w:author="DELL" w:date="2021-01-07T16:08:00Z">
        <w:r>
          <w:rPr>
            <w:rFonts w:hint="eastAsia"/>
          </w:rPr>
          <w:t>第一阶段：</w:t>
        </w:r>
      </w:moveTo>
    </w:p>
    <w:p w14:paraId="1EE25DED" w14:textId="77777777" w:rsidR="00D7388E" w:rsidRDefault="00D7388E" w:rsidP="00D7388E">
      <w:pPr>
        <w:ind w:firstLine="420"/>
      </w:pPr>
      <w:moveTo w:id="14" w:author="DELL" w:date="2021-01-07T16:08:00Z">
        <w:r>
          <w:rPr>
            <w:rFonts w:hint="eastAsia"/>
          </w:rPr>
          <w:t>(</w:t>
        </w:r>
        <w:r>
          <w:t>ECP):</w:t>
        </w:r>
      </w:moveTo>
    </w:p>
    <w:p w14:paraId="6D3A1FAB" w14:textId="77777777" w:rsidR="00D7388E" w:rsidRDefault="00D7388E" w:rsidP="00D7388E">
      <w:pPr>
        <w:pStyle w:val="MTDisplayEquation"/>
        <w:ind w:firstLine="420"/>
      </w:pPr>
      <w:moveTo w:id="15" w:author="DELL" w:date="2021-01-07T16:08:00Z">
        <w:r>
          <w:tab/>
        </w:r>
        <w:r w:rsidRPr="00A93295">
          <w:rPr>
            <w:position w:val="-32"/>
          </w:rPr>
          <w:object w:dxaOrig="5600" w:dyaOrig="700" w14:anchorId="6C70A6C9">
            <v:shape id="_x0000_i1245" type="#_x0000_t75" style="width:281.15pt;height:35.1pt" o:ole="">
              <v:imagedata r:id="rId135" o:title=""/>
            </v:shape>
            <o:OLEObject Type="Embed" ProgID="Equation.DSMT4" ShapeID="_x0000_i1245" DrawAspect="Content" ObjectID="_1671569381" r:id="rId1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13</w:instrText>
        </w:r>
        <w:r>
          <w:rPr>
            <w:noProof/>
          </w:rPr>
          <w:fldChar w:fldCharType="end"/>
        </w:r>
        <w:r>
          <w:instrText>)</w:instrText>
        </w:r>
        <w:r>
          <w:fldChar w:fldCharType="end"/>
        </w:r>
      </w:moveTo>
    </w:p>
    <w:p w14:paraId="69DDC367" w14:textId="77777777" w:rsidR="00D7388E" w:rsidRDefault="00D7388E" w:rsidP="00D7388E">
      <w:pPr>
        <w:ind w:firstLine="420"/>
      </w:pPr>
      <w:moveTo w:id="16" w:author="DELL" w:date="2021-01-07T16:08:00Z">
        <w:r>
          <w:rPr>
            <w:rFonts w:hint="eastAsia"/>
          </w:rPr>
          <w:t>第二阶段：</w:t>
        </w:r>
      </w:moveTo>
    </w:p>
    <w:p w14:paraId="7B9E2FFD" w14:textId="77777777" w:rsidR="00D7388E" w:rsidRDefault="00D7388E" w:rsidP="00D7388E">
      <w:pPr>
        <w:ind w:firstLine="420"/>
      </w:pPr>
      <w:moveTo w:id="17" w:author="DELL" w:date="2021-01-07T16:08:00Z">
        <w:r>
          <w:t>(PSP):</w:t>
        </w:r>
      </w:moveTo>
    </w:p>
    <w:p w14:paraId="7EA3FA7D" w14:textId="77777777" w:rsidR="00D7388E" w:rsidRPr="00A93295" w:rsidRDefault="00D7388E" w:rsidP="00D7388E">
      <w:pPr>
        <w:pStyle w:val="MTDisplayEquation"/>
        <w:ind w:firstLine="420"/>
      </w:pPr>
      <w:moveTo w:id="18" w:author="DELL" w:date="2021-01-07T16:08:00Z">
        <w:r>
          <w:tab/>
        </w:r>
        <w:r w:rsidRPr="00A93295">
          <w:rPr>
            <w:position w:val="-32"/>
          </w:rPr>
          <w:object w:dxaOrig="4920" w:dyaOrig="620" w14:anchorId="38BB63C8">
            <v:shape id="_x0000_i1246" type="#_x0000_t75" style="width:245.6pt;height:31pt" o:ole="">
              <v:imagedata r:id="rId137" o:title=""/>
            </v:shape>
            <o:OLEObject Type="Embed" ProgID="Equation.DSMT4" ShapeID="_x0000_i1246" DrawAspect="Content" ObjectID="_1671569382" r:id="rId1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14</w:instrText>
        </w:r>
        <w:r>
          <w:rPr>
            <w:noProof/>
          </w:rPr>
          <w:fldChar w:fldCharType="end"/>
        </w:r>
        <w:r>
          <w:instrText>)</w:instrText>
        </w:r>
        <w:r>
          <w:fldChar w:fldCharType="end"/>
        </w:r>
      </w:moveTo>
    </w:p>
    <w:p w14:paraId="73CD77BB" w14:textId="77777777" w:rsidR="00D7388E" w:rsidRDefault="00D7388E" w:rsidP="00D7388E">
      <w:pPr>
        <w:pStyle w:val="MTDisplayEquation"/>
        <w:ind w:firstLine="420"/>
      </w:pPr>
      <w:moveTo w:id="19" w:author="DELL" w:date="2021-01-07T16:08:00Z">
        <w:r>
          <w:tab/>
        </w:r>
        <w:r w:rsidRPr="009C5936">
          <w:rPr>
            <w:position w:val="-10"/>
          </w:rPr>
          <w:object w:dxaOrig="1100" w:dyaOrig="360" w14:anchorId="07EFC5C1">
            <v:shape id="_x0000_i1247" type="#_x0000_t75" style="width:54.7pt;height:18.25pt" o:ole="">
              <v:imagedata r:id="rId139" o:title=""/>
            </v:shape>
            <o:OLEObject Type="Embed" ProgID="Equation.DSMT4" ShapeID="_x0000_i1247" DrawAspect="Content" ObjectID="_1671569383" r:id="rId1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15</w:instrText>
        </w:r>
        <w:r>
          <w:rPr>
            <w:noProof/>
          </w:rPr>
          <w:fldChar w:fldCharType="end"/>
        </w:r>
        <w:r>
          <w:instrText>)</w:instrText>
        </w:r>
        <w:r>
          <w:fldChar w:fldCharType="end"/>
        </w:r>
      </w:moveTo>
    </w:p>
    <w:p w14:paraId="2C77378C" w14:textId="77777777" w:rsidR="00D7388E" w:rsidRPr="00F87250" w:rsidRDefault="00D7388E" w:rsidP="00D7388E">
      <w:pPr>
        <w:ind w:firstLine="420"/>
        <w:jc w:val="center"/>
      </w:pPr>
      <w:moveTo w:id="20" w:author="DELL" w:date="2021-01-07T16:08:00Z">
        <w:r w:rsidRPr="00F87250">
          <w:rPr>
            <w:position w:val="-46"/>
          </w:rPr>
          <w:object w:dxaOrig="4160" w:dyaOrig="1060" w14:anchorId="14822547">
            <v:shape id="_x0000_i1248" type="#_x0000_t75" style="width:207.8pt;height:53.3pt" o:ole="">
              <v:imagedata r:id="rId141" o:title=""/>
            </v:shape>
            <o:OLEObject Type="Embed" ProgID="Equation.DSMT4" ShapeID="_x0000_i1248" DrawAspect="Content" ObjectID="_1671569384" r:id="rId142"/>
          </w:object>
        </w:r>
      </w:moveTo>
    </w:p>
    <w:p w14:paraId="749ABE03" w14:textId="77777777" w:rsidR="00D7388E" w:rsidRPr="00AA0BEB" w:rsidRDefault="00D7388E" w:rsidP="00D7388E">
      <w:pPr>
        <w:pStyle w:val="MTDisplayEquation"/>
        <w:ind w:firstLine="420"/>
      </w:pPr>
      <w:moveTo w:id="21" w:author="DELL" w:date="2021-01-07T16:08:00Z">
        <w:r>
          <w:tab/>
        </w:r>
        <w:r w:rsidRPr="00F87250">
          <w:rPr>
            <w:position w:val="-12"/>
          </w:rPr>
          <w:object w:dxaOrig="1120" w:dyaOrig="360" w14:anchorId="5FDCD60E">
            <v:shape id="_x0000_i1249" type="#_x0000_t75" style="width:55.15pt;height:18.25pt" o:ole="">
              <v:imagedata r:id="rId143" o:title=""/>
            </v:shape>
            <o:OLEObject Type="Embed" ProgID="Equation.DSMT4" ShapeID="_x0000_i1249" DrawAspect="Content" ObjectID="_1671569385" r:id="rId1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16</w:instrText>
        </w:r>
        <w:r>
          <w:rPr>
            <w:noProof/>
          </w:rPr>
          <w:fldChar w:fldCharType="end"/>
        </w:r>
        <w:r>
          <w:instrText>)</w:instrText>
        </w:r>
        <w:r>
          <w:fldChar w:fldCharType="end"/>
        </w:r>
      </w:moveTo>
    </w:p>
    <w:p w14:paraId="6F787638" w14:textId="77777777" w:rsidR="00D7388E" w:rsidRPr="003F7B53" w:rsidRDefault="00D7388E" w:rsidP="00D7388E">
      <w:pPr>
        <w:ind w:firstLine="420"/>
      </w:pPr>
    </w:p>
    <w:moveToRangeEnd w:id="10"/>
    <w:p w14:paraId="0035071A" w14:textId="77777777" w:rsidR="00D7388E" w:rsidRPr="00D7388E" w:rsidRDefault="00D7388E" w:rsidP="00D7388E">
      <w:pPr>
        <w:ind w:firstLine="420"/>
        <w:pPrChange w:id="22" w:author="DELL" w:date="2021-01-07T16:07:00Z">
          <w:pPr>
            <w:pStyle w:val="MTDisplayEquation"/>
            <w:ind w:firstLine="420"/>
          </w:pPr>
        </w:pPrChange>
      </w:pPr>
    </w:p>
    <w:p w14:paraId="5AD04091" w14:textId="53CDEBBF" w:rsidR="00823010" w:rsidRDefault="00B46A46" w:rsidP="00D7388E">
      <w:pPr>
        <w:pStyle w:val="3"/>
        <w:numPr>
          <w:ilvl w:val="0"/>
          <w:numId w:val="2"/>
        </w:numPr>
        <w:pPrChange w:id="23" w:author="DELL" w:date="2021-01-07T16:08:00Z">
          <w:pPr>
            <w:pStyle w:val="3"/>
          </w:pPr>
        </w:pPrChange>
      </w:pPr>
      <w:commentRangeStart w:id="24"/>
      <w:del w:id="25" w:author="DELL" w:date="2021-01-07T16:08:00Z">
        <w:r w:rsidDel="00D7388E">
          <w:rPr>
            <w:rFonts w:hint="eastAsia"/>
          </w:rPr>
          <w:delText>2.2</w:delText>
        </w:r>
      </w:del>
      <w:r>
        <w:t xml:space="preserve"> </w:t>
      </w:r>
      <w:proofErr w:type="gramStart"/>
      <w:r>
        <w:rPr>
          <w:rFonts w:hint="eastAsia"/>
        </w:rPr>
        <w:t>一</w:t>
      </w:r>
      <w:proofErr w:type="gramEnd"/>
      <w:del w:id="26" w:author="DELL" w:date="2021-01-07T16:10:00Z">
        <w:r w:rsidDel="00D7388E">
          <w:rPr>
            <w:rFonts w:hint="eastAsia"/>
          </w:rPr>
          <w:delText>致并行机的均值场景模型</w:delText>
        </w:r>
        <w:commentRangeEnd w:id="24"/>
        <w:r w:rsidR="003F4BF9" w:rsidDel="00D7388E">
          <w:rPr>
            <w:rStyle w:val="a7"/>
            <w:rFonts w:eastAsia="宋体"/>
            <w:bCs w:val="0"/>
          </w:rPr>
          <w:commentReference w:id="24"/>
        </w:r>
      </w:del>
      <w:ins w:id="27" w:author="DELL" w:date="2021-01-07T16:10:00Z">
        <w:r w:rsidR="00D7388E">
          <w:rPr>
            <w:rFonts w:hint="eastAsia"/>
          </w:rPr>
          <w:t>阶段</w:t>
        </w:r>
      </w:ins>
    </w:p>
    <w:p w14:paraId="2AA14240" w14:textId="77777777" w:rsidR="00D7388E" w:rsidRDefault="00D7388E" w:rsidP="001E3FBC">
      <w:pPr>
        <w:ind w:firstLine="420"/>
        <w:rPr>
          <w:ins w:id="28" w:author="DELL" w:date="2021-01-07T16:11:00Z"/>
          <w:rFonts w:hint="eastAsia"/>
        </w:rPr>
      </w:pPr>
    </w:p>
    <w:p w14:paraId="07775F1B" w14:textId="77777777" w:rsidR="00D7388E" w:rsidRDefault="00D7388E" w:rsidP="001E3FBC">
      <w:pPr>
        <w:ind w:firstLine="420"/>
        <w:rPr>
          <w:ins w:id="29" w:author="DELL" w:date="2021-01-07T16:11:00Z"/>
          <w:rFonts w:hint="eastAsia"/>
        </w:rPr>
      </w:pPr>
    </w:p>
    <w:p w14:paraId="098837B9" w14:textId="77777777" w:rsidR="00D7388E" w:rsidRDefault="00D7388E" w:rsidP="001E3FBC">
      <w:pPr>
        <w:ind w:firstLine="420"/>
        <w:rPr>
          <w:ins w:id="30" w:author="DELL" w:date="2021-01-07T16:11:00Z"/>
          <w:rFonts w:hint="eastAsia"/>
        </w:rPr>
      </w:pPr>
    </w:p>
    <w:p w14:paraId="53A47EF5" w14:textId="1C4E79CC" w:rsidR="00A50EE4" w:rsidRDefault="00B46A46" w:rsidP="001E3FBC">
      <w:pPr>
        <w:ind w:firstLine="420"/>
      </w:pPr>
      <w:r>
        <w:rPr>
          <w:rFonts w:hint="eastAsia"/>
        </w:rPr>
        <w:t>为了求解</w:t>
      </w:r>
      <w:r>
        <w:rPr>
          <w:rFonts w:hint="eastAsia"/>
        </w:rPr>
        <w:t>B</w:t>
      </w:r>
      <w:r>
        <w:t>IPS</w:t>
      </w:r>
      <w:r>
        <w:rPr>
          <w:rFonts w:hint="eastAsia"/>
        </w:rPr>
        <w:t>，需要对场景集</w:t>
      </w:r>
      <w:r w:rsidRPr="007B2562">
        <w:rPr>
          <w:position w:val="-4"/>
        </w:rPr>
        <w:object w:dxaOrig="240" w:dyaOrig="260" w14:anchorId="4D08E3B3">
          <v:shape id="_x0000_i1095" type="#_x0000_t75" style="width:11.85pt;height:13.2pt" o:ole="">
            <v:imagedata r:id="rId41" o:title=""/>
          </v:shape>
          <o:OLEObject Type="Embed" ProgID="Equation.DSMT4" ShapeID="_x0000_i1095" DrawAspect="Content" ObjectID="_1671569386" r:id="rId146"/>
        </w:object>
      </w:r>
      <w:r>
        <w:rPr>
          <w:rFonts w:hint="eastAsia"/>
        </w:rPr>
        <w:t>的最佳期望性能</w:t>
      </w:r>
      <w:r w:rsidRPr="00A46447">
        <w:rPr>
          <w:position w:val="-6"/>
        </w:rPr>
        <w:object w:dxaOrig="460" w:dyaOrig="320" w14:anchorId="5334E6EB">
          <v:shape id="_x0000_i1096" type="#_x0000_t75" style="width:21.85pt;height:15.5pt" o:ole="">
            <v:imagedata r:id="rId109" o:title=""/>
          </v:shape>
          <o:OLEObject Type="Embed" ProgID="Equation.DSMT4" ShapeID="_x0000_i1096" DrawAspect="Content" ObjectID="_1671569387" r:id="rId147"/>
        </w:object>
      </w:r>
      <w:r>
        <w:rPr>
          <w:rFonts w:hint="eastAsia"/>
        </w:rPr>
        <w:t>进行精确的求解，并以此作为阈值的</w:t>
      </w:r>
      <w:proofErr w:type="gramStart"/>
      <w:r>
        <w:rPr>
          <w:rFonts w:hint="eastAsia"/>
        </w:rPr>
        <w:t>起始值</w:t>
      </w:r>
      <w:proofErr w:type="gramEnd"/>
      <w:r>
        <w:rPr>
          <w:rFonts w:hint="eastAsia"/>
        </w:rPr>
        <w:t>进行下一步的计算。然而根据我们查找的文献，目前在一致并行机调度领域，尚未有求解</w:t>
      </w:r>
      <w:r w:rsidR="00350155">
        <w:rPr>
          <w:rFonts w:hint="eastAsia"/>
        </w:rPr>
        <w:t>离散场景</w:t>
      </w:r>
      <w:proofErr w:type="gramStart"/>
      <w:r w:rsidR="00350155">
        <w:rPr>
          <w:rFonts w:hint="eastAsia"/>
        </w:rPr>
        <w:t>下一致</w:t>
      </w:r>
      <w:proofErr w:type="gramEnd"/>
      <w:r w:rsidR="00350155">
        <w:rPr>
          <w:rFonts w:hint="eastAsia"/>
        </w:rPr>
        <w:t>并行机最佳期望性能</w:t>
      </w:r>
      <w:r>
        <w:rPr>
          <w:rFonts w:hint="eastAsia"/>
        </w:rPr>
        <w:t>的精确算法。因此本文定义了一种均值场景，将原有的多场景下的一致并行机期望</w:t>
      </w:r>
      <w:proofErr w:type="spellStart"/>
      <w:r>
        <w:t>makespan</w:t>
      </w:r>
      <w:proofErr w:type="spellEnd"/>
      <w:r>
        <w:rPr>
          <w:rFonts w:hint="eastAsia"/>
        </w:rPr>
        <w:t>模型转换为单一均值场景下的确定性一致并行机调度问题进行求解。</w:t>
      </w:r>
    </w:p>
    <w:p w14:paraId="6527485C" w14:textId="203D9FA1" w:rsidR="00B924C3" w:rsidRPr="00C23C42" w:rsidRDefault="00B924C3" w:rsidP="00B924C3">
      <w:pPr>
        <w:ind w:firstLine="422"/>
      </w:pPr>
      <w:r>
        <w:rPr>
          <w:rFonts w:hint="eastAsia"/>
          <w:b/>
          <w:bCs/>
        </w:rPr>
        <w:t>定义</w:t>
      </w:r>
      <w:r>
        <w:rPr>
          <w:rFonts w:hint="eastAsia"/>
          <w:b/>
          <w:bCs/>
        </w:rPr>
        <w:t>1</w:t>
      </w:r>
      <w:r>
        <w:rPr>
          <w:rFonts w:hint="eastAsia"/>
        </w:rPr>
        <w:t>以每个工件的加工时间为该工件在</w:t>
      </w:r>
      <w:bookmarkStart w:id="31" w:name="_Hlk36043947"/>
      <w:r w:rsidRPr="00AA6024">
        <w:rPr>
          <w:position w:val="-4"/>
        </w:rPr>
        <w:object w:dxaOrig="240" w:dyaOrig="260" w14:anchorId="16680430">
          <v:shape id="_x0000_i1097" type="#_x0000_t75" style="width:11.85pt;height:13.2pt" o:ole="">
            <v:imagedata r:id="rId148" o:title=""/>
          </v:shape>
          <o:OLEObject Type="Embed" ProgID="Equation.DSMT4" ShapeID="_x0000_i1097" DrawAspect="Content" ObjectID="_1671569388" r:id="rId149"/>
        </w:object>
      </w:r>
      <w:bookmarkEnd w:id="31"/>
      <w:r>
        <w:rPr>
          <w:rFonts w:hint="eastAsia"/>
        </w:rPr>
        <w:t>中所有场景下加工时间的均值所构造的场景称为场景集</w:t>
      </w:r>
      <w:r w:rsidRPr="00AA6024">
        <w:rPr>
          <w:position w:val="-4"/>
        </w:rPr>
        <w:object w:dxaOrig="240" w:dyaOrig="260" w14:anchorId="2F7572C4">
          <v:shape id="_x0000_i1098" type="#_x0000_t75" style="width:11.85pt;height:13.2pt" o:ole="">
            <v:imagedata r:id="rId148" o:title=""/>
          </v:shape>
          <o:OLEObject Type="Embed" ProgID="Equation.DSMT4" ShapeID="_x0000_i1098" DrawAspect="Content" ObjectID="_1671569389" r:id="rId150"/>
        </w:object>
      </w:r>
      <w:r>
        <w:rPr>
          <w:rFonts w:hint="eastAsia"/>
        </w:rPr>
        <w:t>下的均值场景，用</w:t>
      </w:r>
      <w:r w:rsidRPr="004B28FD">
        <w:rPr>
          <w:position w:val="-10"/>
        </w:rPr>
        <w:object w:dxaOrig="560" w:dyaOrig="380" w14:anchorId="47C08E10">
          <v:shape id="_x0000_i1099" type="#_x0000_t75" style="width:27.35pt;height:19.15pt" o:ole="">
            <v:imagedata r:id="rId151" o:title=""/>
          </v:shape>
          <o:OLEObject Type="Embed" ProgID="Equation.DSMT4" ShapeID="_x0000_i1099" DrawAspect="Content" ObjectID="_1671569390" r:id="rId152"/>
        </w:object>
      </w:r>
      <w:r>
        <w:rPr>
          <w:rFonts w:hint="eastAsia"/>
        </w:rPr>
        <w:t>表示，简记为</w:t>
      </w:r>
      <w:bookmarkStart w:id="32" w:name="_Hlk36045645"/>
      <w:r w:rsidRPr="00ED498A">
        <w:rPr>
          <w:position w:val="-6"/>
        </w:rPr>
        <w:object w:dxaOrig="220" w:dyaOrig="340" w14:anchorId="4116D2E1">
          <v:shape id="_x0000_i1100" type="#_x0000_t75" style="width:11.4pt;height:17.3pt" o:ole="">
            <v:imagedata r:id="rId153" o:title=""/>
          </v:shape>
          <o:OLEObject Type="Embed" ProgID="Equation.DSMT4" ShapeID="_x0000_i1100" DrawAspect="Content" ObjectID="_1671569391" r:id="rId154"/>
        </w:object>
      </w:r>
      <w:bookmarkEnd w:id="32"/>
      <w:r>
        <w:rPr>
          <w:rFonts w:hint="eastAsia"/>
        </w:rPr>
        <w:t>。即</w:t>
      </w:r>
      <w:r w:rsidRPr="00142267">
        <w:rPr>
          <w:position w:val="-32"/>
        </w:rPr>
        <w:object w:dxaOrig="3820" w:dyaOrig="700" w14:anchorId="23A4DE20">
          <v:shape id="_x0000_i1101" type="#_x0000_t75" style="width:189.55pt;height:35.1pt" o:ole="">
            <v:imagedata r:id="rId155" o:title=""/>
          </v:shape>
          <o:OLEObject Type="Embed" ProgID="Equation.DSMT4" ShapeID="_x0000_i1101" DrawAspect="Content" ObjectID="_1671569392" r:id="rId156"/>
        </w:object>
      </w:r>
      <w:r>
        <w:rPr>
          <w:rFonts w:hint="eastAsia"/>
        </w:rPr>
        <w:t>，</w:t>
      </w:r>
      <w:r>
        <w:rPr>
          <w:rFonts w:hint="eastAsia"/>
        </w:rPr>
        <w:t xml:space="preserve"> </w:t>
      </w:r>
      <w:r w:rsidRPr="004B28FD">
        <w:rPr>
          <w:position w:val="-12"/>
        </w:rPr>
        <w:object w:dxaOrig="660" w:dyaOrig="360" w14:anchorId="06EA4A0B">
          <v:shape id="_x0000_i1102" type="#_x0000_t75" style="width:31.9pt;height:18.25pt" o:ole="">
            <v:imagedata r:id="rId157" o:title=""/>
          </v:shape>
          <o:OLEObject Type="Embed" ProgID="Equation.DSMT4" ShapeID="_x0000_i1102" DrawAspect="Content" ObjectID="_1671569393" r:id="rId158"/>
        </w:object>
      </w:r>
      <w:r>
        <w:rPr>
          <w:rFonts w:hint="eastAsia"/>
        </w:rPr>
        <w:t>。</w:t>
      </w:r>
    </w:p>
    <w:p w14:paraId="5D86C608" w14:textId="73ED619D" w:rsidR="00B924C3" w:rsidRDefault="00B924C3" w:rsidP="001E3FBC">
      <w:pPr>
        <w:ind w:firstLine="420"/>
      </w:pPr>
      <w:r>
        <w:rPr>
          <w:rFonts w:hint="eastAsia"/>
        </w:rPr>
        <w:t>用</w:t>
      </w:r>
      <w:r>
        <w:rPr>
          <w:rFonts w:hint="eastAsia"/>
        </w:rPr>
        <w:t>E</w:t>
      </w:r>
      <w:r>
        <w:t>C</w:t>
      </w:r>
      <w:r w:rsidR="00033222">
        <w:t>P</w:t>
      </w:r>
      <w:r>
        <w:rPr>
          <w:rFonts w:hint="eastAsia"/>
        </w:rPr>
        <w:t>表示</w:t>
      </w:r>
      <w:r w:rsidR="00033222">
        <w:rPr>
          <w:rFonts w:hint="eastAsia"/>
        </w:rPr>
        <w:t>如式</w:t>
      </w:r>
      <w:r w:rsidR="00033222">
        <w:rPr>
          <w:rFonts w:hint="eastAsia"/>
        </w:rPr>
        <w:t>(</w:t>
      </w:r>
      <w:r w:rsidR="0087727B">
        <w:rPr>
          <w:rFonts w:hint="eastAsia"/>
        </w:rPr>
        <w:t>5</w:t>
      </w:r>
      <w:r w:rsidR="00033222">
        <w:t>)</w:t>
      </w:r>
      <w:r w:rsidR="00033222">
        <w:rPr>
          <w:rFonts w:hint="eastAsia"/>
        </w:rPr>
        <w:t>所示的</w:t>
      </w:r>
      <w:r>
        <w:rPr>
          <w:rFonts w:hint="eastAsia"/>
        </w:rPr>
        <w:t>多场景下的一致并行机期望</w:t>
      </w:r>
      <w:proofErr w:type="spellStart"/>
      <w:r>
        <w:t>makespan</w:t>
      </w:r>
      <w:proofErr w:type="spellEnd"/>
      <w:r w:rsidR="00033222">
        <w:rPr>
          <w:rFonts w:hint="eastAsia"/>
        </w:rPr>
        <w:t>调度问题</w:t>
      </w:r>
      <w:r>
        <w:rPr>
          <w:rFonts w:hint="eastAsia"/>
        </w:rPr>
        <w:t>（</w:t>
      </w:r>
      <w:r>
        <w:rPr>
          <w:rFonts w:hint="eastAsia"/>
        </w:rPr>
        <w:t>E</w:t>
      </w:r>
      <w:r>
        <w:t xml:space="preserve">xpected-case </w:t>
      </w:r>
      <w:r w:rsidR="00033222">
        <w:rPr>
          <w:rFonts w:hint="eastAsia"/>
        </w:rPr>
        <w:t>scheduling</w:t>
      </w:r>
      <w:r>
        <w:rPr>
          <w:rFonts w:hint="eastAsia"/>
        </w:rPr>
        <w:t>）。则有</w:t>
      </w:r>
    </w:p>
    <w:p w14:paraId="143D6E65" w14:textId="7D9BAC61" w:rsidR="00B924C3" w:rsidRDefault="00B924C3" w:rsidP="00B924C3">
      <w:pPr>
        <w:ind w:firstLine="422"/>
      </w:pPr>
      <w:r w:rsidRPr="00ED498A">
        <w:rPr>
          <w:rFonts w:hint="eastAsia"/>
          <w:b/>
          <w:bCs/>
        </w:rPr>
        <w:t>定理</w:t>
      </w:r>
      <w:r w:rsidRPr="00ED498A">
        <w:rPr>
          <w:b/>
          <w:bCs/>
        </w:rPr>
        <w:t>1</w:t>
      </w:r>
      <w:r>
        <w:rPr>
          <w:rFonts w:hint="eastAsia"/>
        </w:rPr>
        <w:t>.</w:t>
      </w:r>
      <w:r>
        <w:t xml:space="preserve"> </w:t>
      </w:r>
      <w:r>
        <w:rPr>
          <w:rFonts w:hint="eastAsia"/>
        </w:rPr>
        <w:t>对于场景集</w:t>
      </w:r>
      <w:r w:rsidRPr="008E06F1">
        <w:rPr>
          <w:position w:val="-4"/>
        </w:rPr>
        <w:object w:dxaOrig="240" w:dyaOrig="260" w14:anchorId="27190369">
          <v:shape id="_x0000_i1103" type="#_x0000_t75" style="width:11.85pt;height:13.2pt" o:ole="">
            <v:imagedata r:id="rId148" o:title=""/>
          </v:shape>
          <o:OLEObject Type="Embed" ProgID="Equation.DSMT4" ShapeID="_x0000_i1103" DrawAspect="Content" ObjectID="_1671569394" r:id="rId159"/>
        </w:object>
      </w:r>
      <w:r>
        <w:rPr>
          <w:rFonts w:hint="eastAsia"/>
        </w:rPr>
        <w:t>下的不确定一致并行机调度问题，其</w:t>
      </w:r>
      <w:r>
        <w:t>EC</w:t>
      </w:r>
      <w:r w:rsidR="00033222">
        <w:t>P</w:t>
      </w:r>
      <w:r>
        <w:rPr>
          <w:rFonts w:hint="eastAsia"/>
        </w:rPr>
        <w:t>模型可以转换为</w:t>
      </w:r>
      <w:r w:rsidR="0087727B">
        <w:rPr>
          <w:rFonts w:hint="eastAsia"/>
        </w:rPr>
        <w:t>单一</w:t>
      </w:r>
      <w:r>
        <w:rPr>
          <w:rFonts w:hint="eastAsia"/>
        </w:rPr>
        <w:t>均值场景</w:t>
      </w:r>
      <w:bookmarkStart w:id="33" w:name="_Hlk36044108"/>
      <w:r w:rsidRPr="00ED498A">
        <w:rPr>
          <w:position w:val="-6"/>
        </w:rPr>
        <w:object w:dxaOrig="220" w:dyaOrig="340" w14:anchorId="05A4898C">
          <v:shape id="_x0000_i1104" type="#_x0000_t75" style="width:11.4pt;height:17.3pt" o:ole="">
            <v:imagedata r:id="rId153" o:title=""/>
          </v:shape>
          <o:OLEObject Type="Embed" ProgID="Equation.DSMT4" ShapeID="_x0000_i1104" DrawAspect="Content" ObjectID="_1671569395" r:id="rId160"/>
        </w:object>
      </w:r>
      <w:bookmarkEnd w:id="33"/>
      <w:r>
        <w:rPr>
          <w:rFonts w:hint="eastAsia"/>
        </w:rPr>
        <w:t>下的</w:t>
      </w:r>
      <w:r>
        <w:rPr>
          <w:rFonts w:hint="eastAsia"/>
        </w:rPr>
        <w:t>D</w:t>
      </w:r>
      <w:r>
        <w:t>IP</w:t>
      </w:r>
      <w:r>
        <w:rPr>
          <w:rFonts w:hint="eastAsia"/>
        </w:rPr>
        <w:t>模型的形式。</w:t>
      </w:r>
    </w:p>
    <w:p w14:paraId="330EBAB9" w14:textId="168A3877" w:rsidR="00E141A2" w:rsidRDefault="00E141A2" w:rsidP="00B924C3">
      <w:pPr>
        <w:ind w:firstLine="420"/>
      </w:pPr>
      <w:r>
        <w:rPr>
          <w:rFonts w:hint="eastAsia"/>
        </w:rPr>
        <w:t>即</w:t>
      </w:r>
      <w:r w:rsidR="00892345">
        <w:rPr>
          <w:rFonts w:hint="eastAsia"/>
        </w:rPr>
        <w:t>可以</w:t>
      </w:r>
      <w:r w:rsidR="0087727B">
        <w:rPr>
          <w:rFonts w:hint="eastAsia"/>
        </w:rPr>
        <w:t>将式</w:t>
      </w:r>
      <w:r w:rsidR="0087727B">
        <w:rPr>
          <w:rFonts w:hint="eastAsia"/>
        </w:rPr>
        <w:t>(</w:t>
      </w:r>
      <w:r w:rsidR="0087727B">
        <w:t>5)</w:t>
      </w:r>
      <w:r w:rsidR="0087727B">
        <w:rPr>
          <w:rFonts w:hint="eastAsia"/>
        </w:rPr>
        <w:t>转换为式</w:t>
      </w:r>
      <w:r w:rsidR="0087727B">
        <w:rPr>
          <w:rFonts w:hint="eastAsia"/>
        </w:rPr>
        <w:t>(</w:t>
      </w:r>
      <w:r w:rsidR="0087727B">
        <w:t>1)</w:t>
      </w:r>
      <w:r w:rsidR="0087727B">
        <w:rPr>
          <w:rFonts w:hint="eastAsia"/>
        </w:rPr>
        <w:t>的形式进行求解</w:t>
      </w:r>
      <w:r w:rsidR="0087727B">
        <w:rPr>
          <w:rFonts w:hint="eastAsia"/>
        </w:rPr>
        <w:t>(</w:t>
      </w:r>
      <w:r w:rsidR="0087727B">
        <w:rPr>
          <w:rFonts w:hint="eastAsia"/>
        </w:rPr>
        <w:t>证明见附录</w:t>
      </w:r>
      <w:r w:rsidR="0087727B">
        <w:rPr>
          <w:rFonts w:hint="eastAsia"/>
        </w:rPr>
        <w:t>)</w:t>
      </w:r>
      <w:r w:rsidR="0087727B">
        <w:t>:</w:t>
      </w:r>
    </w:p>
    <w:p w14:paraId="381D5726" w14:textId="6DA004D4" w:rsidR="003A3D0A" w:rsidRPr="00BB0E3C" w:rsidRDefault="00BB0E3C" w:rsidP="00BB0E3C">
      <w:pPr>
        <w:pStyle w:val="MTDisplayEquation"/>
        <w:ind w:firstLine="420"/>
      </w:pPr>
      <w:r>
        <w:lastRenderedPageBreak/>
        <w:tab/>
      </w:r>
      <w:r w:rsidRPr="00BB0E3C">
        <w:rPr>
          <w:position w:val="-64"/>
        </w:rPr>
        <w:object w:dxaOrig="4540" w:dyaOrig="1400" w14:anchorId="7464769D">
          <v:shape id="_x0000_i1105" type="#_x0000_t75" style="width:226.95pt;height:69.7pt" o:ole="">
            <v:imagedata r:id="rId161" o:title=""/>
          </v:shape>
          <o:OLEObject Type="Embed" ProgID="Equation.DSMT4" ShapeID="_x0000_i1105" DrawAspect="Content" ObjectID="_1671569396"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12</w:instrText>
        </w:r>
      </w:fldSimple>
      <w:r>
        <w:instrText>)</w:instrText>
      </w:r>
      <w:r>
        <w:fldChar w:fldCharType="end"/>
      </w:r>
    </w:p>
    <w:p w14:paraId="67612AEC" w14:textId="551891E1" w:rsidR="00033222" w:rsidRDefault="003A3D0A" w:rsidP="00490AFA">
      <w:pPr>
        <w:pStyle w:val="2"/>
      </w:pPr>
      <w:del w:id="34" w:author="DELL" w:date="2021-01-07T16:08:00Z">
        <w:r w:rsidDel="00D7388E">
          <w:rPr>
            <w:rFonts w:hint="eastAsia"/>
          </w:rPr>
          <w:delText>3</w:delText>
        </w:r>
      </w:del>
      <w:ins w:id="35" w:author="DELL" w:date="2021-01-07T16:08:00Z">
        <w:r w:rsidR="00D7388E">
          <w:rPr>
            <w:rFonts w:hint="eastAsia"/>
          </w:rPr>
          <w:t>4</w:t>
        </w:r>
      </w:ins>
      <w:r>
        <w:rPr>
          <w:rFonts w:hint="eastAsia"/>
        </w:rPr>
        <w:t>.</w:t>
      </w:r>
      <w:del w:id="36" w:author="DELL" w:date="2021-01-07T16:10:00Z">
        <w:r w:rsidDel="00D7388E">
          <w:rPr>
            <w:rFonts w:hint="eastAsia"/>
          </w:rPr>
          <w:delText>求解</w:delText>
        </w:r>
        <w:r w:rsidDel="00D7388E">
          <w:rPr>
            <w:rFonts w:hint="eastAsia"/>
          </w:rPr>
          <w:delText>B</w:delText>
        </w:r>
        <w:r w:rsidDel="00D7388E">
          <w:delText>IPS</w:delText>
        </w:r>
        <w:r w:rsidDel="00D7388E">
          <w:rPr>
            <w:rFonts w:hint="eastAsia"/>
          </w:rPr>
          <w:delText>的两</w:delText>
        </w:r>
      </w:del>
      <w:ins w:id="37" w:author="DELL" w:date="2021-01-07T16:10:00Z">
        <w:r w:rsidR="00D7388E">
          <w:rPr>
            <w:rFonts w:hint="eastAsia"/>
          </w:rPr>
          <w:t>二</w:t>
        </w:r>
      </w:ins>
      <w:r>
        <w:rPr>
          <w:rFonts w:hint="eastAsia"/>
        </w:rPr>
        <w:t>阶段</w:t>
      </w:r>
      <w:del w:id="38" w:author="DELL" w:date="2021-01-07T16:10:00Z">
        <w:r w:rsidDel="00D7388E">
          <w:rPr>
            <w:rFonts w:hint="eastAsia"/>
          </w:rPr>
          <w:delText>算法</w:delText>
        </w:r>
      </w:del>
      <w:ins w:id="39" w:author="DELL" w:date="2021-01-07T16:10:00Z">
        <w:r w:rsidR="00D7388E">
          <w:rPr>
            <w:rFonts w:hint="eastAsia"/>
          </w:rPr>
          <w:t>调度</w:t>
        </w:r>
      </w:ins>
    </w:p>
    <w:p w14:paraId="607BBC6F" w14:textId="10CDFB2A" w:rsidR="003A3D0A" w:rsidRDefault="003A3D0A" w:rsidP="00033222">
      <w:pPr>
        <w:ind w:firstLine="420"/>
      </w:pPr>
      <w:r>
        <w:rPr>
          <w:rFonts w:hint="eastAsia"/>
        </w:rPr>
        <w:t>在上一节中</w:t>
      </w:r>
      <w:r w:rsidR="00AB2C9C">
        <w:rPr>
          <w:rFonts w:hint="eastAsia"/>
        </w:rPr>
        <w:t>介绍</w:t>
      </w:r>
      <w:r>
        <w:rPr>
          <w:rFonts w:hint="eastAsia"/>
        </w:rPr>
        <w:t>了基于阈值的一致并行机鲁棒调度模型</w:t>
      </w:r>
      <w:r>
        <w:t>BIPS</w:t>
      </w:r>
      <w:r w:rsidR="00AB2C9C">
        <w:rPr>
          <w:rFonts w:hint="eastAsia"/>
        </w:rPr>
        <w:t>和一致并行机的均值场景模型。在此基础上，本文设计了一个两阶段算法来对</w:t>
      </w:r>
      <w:r w:rsidR="00AB2C9C">
        <w:rPr>
          <w:rFonts w:hint="eastAsia"/>
        </w:rPr>
        <w:t>B</w:t>
      </w:r>
      <w:r w:rsidR="00AB2C9C">
        <w:t>IPS</w:t>
      </w:r>
      <w:r w:rsidR="00AB2C9C">
        <w:rPr>
          <w:rFonts w:hint="eastAsia"/>
        </w:rPr>
        <w:t>模型进行求解。</w:t>
      </w:r>
    </w:p>
    <w:p w14:paraId="492934DA" w14:textId="1CEC6119" w:rsidR="00325016" w:rsidRDefault="00325016" w:rsidP="00490AFA">
      <w:pPr>
        <w:pStyle w:val="3"/>
      </w:pPr>
      <w:r>
        <w:rPr>
          <w:rFonts w:hint="eastAsia"/>
        </w:rPr>
        <w:t>3.1</w:t>
      </w:r>
      <w:r>
        <w:t xml:space="preserve"> </w:t>
      </w:r>
      <w:r>
        <w:rPr>
          <w:rFonts w:hint="eastAsia"/>
        </w:rPr>
        <w:t>两阶段算法求解框架</w:t>
      </w:r>
    </w:p>
    <w:p w14:paraId="00A9D880" w14:textId="3FF68671" w:rsidR="003F7B53" w:rsidDel="00D7388E" w:rsidRDefault="00AB2C9C" w:rsidP="00490AFA">
      <w:pPr>
        <w:ind w:firstLine="420"/>
      </w:pPr>
      <w:moveFromRangeStart w:id="40" w:author="DELL" w:date="2021-01-07T16:08:00Z" w:name="move60928101"/>
      <w:moveFrom w:id="41" w:author="DELL" w:date="2021-01-07T16:08:00Z">
        <w:r w:rsidDel="00D7388E">
          <w:rPr>
            <w:rFonts w:hint="eastAsia"/>
          </w:rPr>
          <w:t>整个两阶段求解过程如下如示：</w:t>
        </w:r>
      </w:moveFrom>
    </w:p>
    <w:p w14:paraId="53993187" w14:textId="76FA167C" w:rsidR="003F7B53" w:rsidDel="00D7388E" w:rsidRDefault="00490AFA" w:rsidP="003F7B53">
      <w:pPr>
        <w:ind w:firstLine="420"/>
      </w:pPr>
      <w:moveFrom w:id="42" w:author="DELL" w:date="2021-01-07T16:08:00Z">
        <w:r w:rsidDel="00D7388E">
          <w:t>(</w:t>
        </w:r>
        <w:r w:rsidR="003F7B53" w:rsidDel="00D7388E">
          <w:rPr>
            <w:rFonts w:hint="eastAsia"/>
          </w:rPr>
          <w:t>B</w:t>
        </w:r>
        <w:r w:rsidR="003F7B53" w:rsidDel="00D7388E">
          <w:t>IPS</w:t>
        </w:r>
        <w:r w:rsidDel="00D7388E">
          <w:t>)</w:t>
        </w:r>
        <w:r w:rsidR="003F7B53" w:rsidDel="00D7388E">
          <w:rPr>
            <w:rFonts w:hint="eastAsia"/>
          </w:rPr>
          <w:t>：</w:t>
        </w:r>
      </w:moveFrom>
    </w:p>
    <w:p w14:paraId="370DE2DB" w14:textId="1C46D000" w:rsidR="003F7B53" w:rsidDel="00D7388E" w:rsidRDefault="003F7B53" w:rsidP="003F7B53">
      <w:pPr>
        <w:ind w:firstLine="420"/>
      </w:pPr>
      <w:moveFrom w:id="43" w:author="DELL" w:date="2021-01-07T16:08:00Z">
        <w:r w:rsidDel="00D7388E">
          <w:rPr>
            <w:rFonts w:hint="eastAsia"/>
          </w:rPr>
          <w:t>第一阶段：</w:t>
        </w:r>
      </w:moveFrom>
    </w:p>
    <w:p w14:paraId="2AC4CB18" w14:textId="43C463B7" w:rsidR="003F7B53" w:rsidDel="00D7388E" w:rsidRDefault="003F7B53" w:rsidP="003F7B53">
      <w:pPr>
        <w:ind w:firstLine="420"/>
      </w:pPr>
      <w:moveFrom w:id="44" w:author="DELL" w:date="2021-01-07T16:08:00Z">
        <w:r w:rsidDel="00D7388E">
          <w:rPr>
            <w:rFonts w:hint="eastAsia"/>
          </w:rPr>
          <w:t>(</w:t>
        </w:r>
        <w:r w:rsidR="005520CC" w:rsidDel="00D7388E">
          <w:t>ECP</w:t>
        </w:r>
        <w:r w:rsidDel="00D7388E">
          <w:t>)</w:t>
        </w:r>
        <w:r w:rsidR="00490AFA" w:rsidDel="00D7388E">
          <w:t>:</w:t>
        </w:r>
      </w:moveFrom>
    </w:p>
    <w:p w14:paraId="5AB021E5" w14:textId="3075AEC3" w:rsidR="003F7B53" w:rsidDel="00D7388E" w:rsidRDefault="003F7B53" w:rsidP="003F7B53">
      <w:pPr>
        <w:pStyle w:val="MTDisplayEquation"/>
        <w:ind w:firstLine="420"/>
      </w:pPr>
      <w:moveFrom w:id="45" w:author="DELL" w:date="2021-01-07T16:08:00Z">
        <w:r w:rsidDel="00D7388E">
          <w:tab/>
        </w:r>
        <w:r w:rsidR="00D33B53" w:rsidRPr="00A93295" w:rsidDel="00D7388E">
          <w:rPr>
            <w:position w:val="-32"/>
          </w:rPr>
          <w:object w:dxaOrig="5600" w:dyaOrig="700" w14:anchorId="726C5198">
            <v:shape id="_x0000_i1106" type="#_x0000_t75" style="width:281.15pt;height:35.1pt" o:ole="">
              <v:imagedata r:id="rId135" o:title=""/>
            </v:shape>
            <o:OLEObject Type="Embed" ProgID="Equation.DSMT4" ShapeID="_x0000_i1106" DrawAspect="Content" ObjectID="_1671569397" r:id="rId163"/>
          </w:object>
        </w:r>
        <w:r w:rsidDel="00D7388E">
          <w:t xml:space="preserve"> </w:t>
        </w:r>
        <w:r w:rsidDel="00D7388E">
          <w:tab/>
        </w:r>
        <w:r w:rsidDel="00D7388E">
          <w:fldChar w:fldCharType="begin"/>
        </w:r>
        <w:r w:rsidDel="00D7388E">
          <w:instrText xml:space="preserve"> MACROBUTTON MTPlaceRef \* MERGEFORMAT </w:instrText>
        </w:r>
        <w:r w:rsidDel="00D7388E">
          <w:fldChar w:fldCharType="begin"/>
        </w:r>
        <w:r w:rsidDel="00D7388E">
          <w:instrText xml:space="preserve"> SEQ MTEqn \h \* MERGEFORMAT </w:instrText>
        </w:r>
        <w:r w:rsidDel="00D7388E">
          <w:fldChar w:fldCharType="end"/>
        </w:r>
        <w:r w:rsidDel="00D7388E">
          <w:instrText>(</w:instrText>
        </w:r>
        <w:r w:rsidR="00D7388E" w:rsidDel="00D7388E">
          <w:fldChar w:fldCharType="begin"/>
        </w:r>
        <w:r w:rsidR="00D7388E" w:rsidDel="00D7388E">
          <w:instrText xml:space="preserve"> SEQ MTEqn \c \* Arabic \* MERGEFORMAT </w:instrText>
        </w:r>
        <w:r w:rsidR="00D7388E" w:rsidDel="00D7388E">
          <w:fldChar w:fldCharType="separate"/>
        </w:r>
        <w:r w:rsidR="006B37EB" w:rsidDel="00D7388E">
          <w:rPr>
            <w:noProof/>
          </w:rPr>
          <w:instrText>13</w:instrText>
        </w:r>
        <w:r w:rsidR="00D7388E" w:rsidDel="00D7388E">
          <w:rPr>
            <w:noProof/>
          </w:rPr>
          <w:fldChar w:fldCharType="end"/>
        </w:r>
        <w:r w:rsidDel="00D7388E">
          <w:instrText>)</w:instrText>
        </w:r>
        <w:r w:rsidDel="00D7388E">
          <w:fldChar w:fldCharType="end"/>
        </w:r>
      </w:moveFrom>
    </w:p>
    <w:p w14:paraId="321147A7" w14:textId="74A1534A" w:rsidR="003F7B53" w:rsidDel="00D7388E" w:rsidRDefault="003F7B53" w:rsidP="003F7B53">
      <w:pPr>
        <w:ind w:firstLine="420"/>
      </w:pPr>
      <w:moveFrom w:id="46" w:author="DELL" w:date="2021-01-07T16:08:00Z">
        <w:r w:rsidDel="00D7388E">
          <w:rPr>
            <w:rFonts w:hint="eastAsia"/>
          </w:rPr>
          <w:t>第二阶段：</w:t>
        </w:r>
      </w:moveFrom>
    </w:p>
    <w:p w14:paraId="5BF69600" w14:textId="1F8D8AC7" w:rsidR="003F7B53" w:rsidDel="00D7388E" w:rsidRDefault="003F7B53" w:rsidP="003F7B53">
      <w:pPr>
        <w:ind w:firstLine="420"/>
      </w:pPr>
      <w:moveFrom w:id="47" w:author="DELL" w:date="2021-01-07T16:08:00Z">
        <w:r w:rsidDel="00D7388E">
          <w:t>(PSP):</w:t>
        </w:r>
      </w:moveFrom>
    </w:p>
    <w:p w14:paraId="1DE57104" w14:textId="7CB9BA48" w:rsidR="003F7B53" w:rsidRPr="00A93295" w:rsidDel="00D7388E" w:rsidRDefault="003F7B53" w:rsidP="003F7B53">
      <w:pPr>
        <w:pStyle w:val="MTDisplayEquation"/>
        <w:ind w:firstLine="420"/>
      </w:pPr>
      <w:moveFrom w:id="48" w:author="DELL" w:date="2021-01-07T16:08:00Z">
        <w:r w:rsidDel="00D7388E">
          <w:tab/>
        </w:r>
        <w:r w:rsidR="00476A15" w:rsidRPr="00A93295" w:rsidDel="00D7388E">
          <w:rPr>
            <w:position w:val="-32"/>
          </w:rPr>
          <w:object w:dxaOrig="4920" w:dyaOrig="620" w14:anchorId="40831FAB">
            <v:shape id="_x0000_i1107" type="#_x0000_t75" style="width:245.6pt;height:31pt" o:ole="">
              <v:imagedata r:id="rId137" o:title=""/>
            </v:shape>
            <o:OLEObject Type="Embed" ProgID="Equation.DSMT4" ShapeID="_x0000_i1107" DrawAspect="Content" ObjectID="_1671569398" r:id="rId164"/>
          </w:object>
        </w:r>
        <w:r w:rsidDel="00D7388E">
          <w:t xml:space="preserve"> </w:t>
        </w:r>
        <w:r w:rsidDel="00D7388E">
          <w:tab/>
        </w:r>
        <w:r w:rsidDel="00D7388E">
          <w:fldChar w:fldCharType="begin"/>
        </w:r>
        <w:r w:rsidDel="00D7388E">
          <w:instrText xml:space="preserve"> MACROBUTTON MTPlaceRef \* MERGEFORMAT </w:instrText>
        </w:r>
        <w:r w:rsidDel="00D7388E">
          <w:fldChar w:fldCharType="begin"/>
        </w:r>
        <w:r w:rsidDel="00D7388E">
          <w:instrText xml:space="preserve"> SEQ MTEqn \h \* MERGEFORMAT </w:instrText>
        </w:r>
        <w:r w:rsidDel="00D7388E">
          <w:fldChar w:fldCharType="end"/>
        </w:r>
        <w:r w:rsidDel="00D7388E">
          <w:instrText>(</w:instrText>
        </w:r>
        <w:r w:rsidR="00D7388E" w:rsidDel="00D7388E">
          <w:fldChar w:fldCharType="begin"/>
        </w:r>
        <w:r w:rsidR="00D7388E" w:rsidDel="00D7388E">
          <w:instrText xml:space="preserve"> SEQ MTEqn \c \* Arabic \* MERGEFORMAT </w:instrText>
        </w:r>
        <w:r w:rsidR="00D7388E" w:rsidDel="00D7388E">
          <w:fldChar w:fldCharType="separate"/>
        </w:r>
        <w:r w:rsidR="006B37EB" w:rsidDel="00D7388E">
          <w:rPr>
            <w:noProof/>
          </w:rPr>
          <w:instrText>14</w:instrText>
        </w:r>
        <w:r w:rsidR="00D7388E" w:rsidDel="00D7388E">
          <w:rPr>
            <w:noProof/>
          </w:rPr>
          <w:fldChar w:fldCharType="end"/>
        </w:r>
        <w:r w:rsidDel="00D7388E">
          <w:instrText>)</w:instrText>
        </w:r>
        <w:r w:rsidDel="00D7388E">
          <w:fldChar w:fldCharType="end"/>
        </w:r>
      </w:moveFrom>
    </w:p>
    <w:p w14:paraId="062D7954" w14:textId="3295A64D" w:rsidR="003F7B53" w:rsidDel="00D7388E" w:rsidRDefault="003F7B53" w:rsidP="003F7B53">
      <w:pPr>
        <w:pStyle w:val="MTDisplayEquation"/>
        <w:ind w:firstLine="420"/>
      </w:pPr>
      <w:moveFrom w:id="49" w:author="DELL" w:date="2021-01-07T16:08:00Z">
        <w:r w:rsidDel="00D7388E">
          <w:tab/>
        </w:r>
        <w:r w:rsidR="00301F79" w:rsidRPr="009C5936" w:rsidDel="00D7388E">
          <w:rPr>
            <w:position w:val="-10"/>
          </w:rPr>
          <w:object w:dxaOrig="1100" w:dyaOrig="360" w14:anchorId="0162A8E2">
            <v:shape id="_x0000_i1108" type="#_x0000_t75" style="width:54.7pt;height:18.25pt" o:ole="">
              <v:imagedata r:id="rId139" o:title=""/>
            </v:shape>
            <o:OLEObject Type="Embed" ProgID="Equation.DSMT4" ShapeID="_x0000_i1108" DrawAspect="Content" ObjectID="_1671569399" r:id="rId165"/>
          </w:object>
        </w:r>
        <w:r w:rsidDel="00D7388E">
          <w:t xml:space="preserve"> </w:t>
        </w:r>
        <w:r w:rsidDel="00D7388E">
          <w:tab/>
        </w:r>
        <w:r w:rsidDel="00D7388E">
          <w:fldChar w:fldCharType="begin"/>
        </w:r>
        <w:r w:rsidDel="00D7388E">
          <w:instrText xml:space="preserve"> MACROBUTTON MTPlaceRef \* MERGEFORMAT </w:instrText>
        </w:r>
        <w:r w:rsidDel="00D7388E">
          <w:fldChar w:fldCharType="begin"/>
        </w:r>
        <w:r w:rsidDel="00D7388E">
          <w:instrText xml:space="preserve"> SEQ MTEqn \h \* MERGEFORMAT </w:instrText>
        </w:r>
        <w:r w:rsidDel="00D7388E">
          <w:fldChar w:fldCharType="end"/>
        </w:r>
        <w:r w:rsidDel="00D7388E">
          <w:instrText>(</w:instrText>
        </w:r>
        <w:r w:rsidR="00D7388E" w:rsidDel="00D7388E">
          <w:fldChar w:fldCharType="begin"/>
        </w:r>
        <w:r w:rsidR="00D7388E" w:rsidDel="00D7388E">
          <w:instrText xml:space="preserve"> SEQ MTEqn \c \* Arabic \* MERGEFORMAT </w:instrText>
        </w:r>
        <w:r w:rsidR="00D7388E" w:rsidDel="00D7388E">
          <w:fldChar w:fldCharType="separate"/>
        </w:r>
        <w:r w:rsidR="006B37EB" w:rsidDel="00D7388E">
          <w:rPr>
            <w:noProof/>
          </w:rPr>
          <w:instrText>15</w:instrText>
        </w:r>
        <w:r w:rsidR="00D7388E" w:rsidDel="00D7388E">
          <w:rPr>
            <w:noProof/>
          </w:rPr>
          <w:fldChar w:fldCharType="end"/>
        </w:r>
        <w:r w:rsidDel="00D7388E">
          <w:instrText>)</w:instrText>
        </w:r>
        <w:r w:rsidDel="00D7388E">
          <w:fldChar w:fldCharType="end"/>
        </w:r>
      </w:moveFrom>
    </w:p>
    <w:p w14:paraId="19943AF3" w14:textId="57FFB863" w:rsidR="003F7B53" w:rsidRPr="00F87250" w:rsidDel="00D7388E" w:rsidRDefault="003F7B53" w:rsidP="003F7B53">
      <w:pPr>
        <w:ind w:firstLine="420"/>
        <w:jc w:val="center"/>
      </w:pPr>
      <w:moveFrom w:id="50" w:author="DELL" w:date="2021-01-07T16:08:00Z">
        <w:r w:rsidRPr="00F87250" w:rsidDel="00D7388E">
          <w:rPr>
            <w:position w:val="-46"/>
          </w:rPr>
          <w:object w:dxaOrig="4160" w:dyaOrig="1060" w14:anchorId="40F59DB3">
            <v:shape id="_x0000_i1109" type="#_x0000_t75" style="width:207.8pt;height:53.3pt" o:ole="">
              <v:imagedata r:id="rId141" o:title=""/>
            </v:shape>
            <o:OLEObject Type="Embed" ProgID="Equation.DSMT4" ShapeID="_x0000_i1109" DrawAspect="Content" ObjectID="_1671569400" r:id="rId166"/>
          </w:object>
        </w:r>
      </w:moveFrom>
    </w:p>
    <w:p w14:paraId="66A62EED" w14:textId="2A2F0542" w:rsidR="003F7B53" w:rsidRPr="00AA0BEB" w:rsidDel="00D7388E" w:rsidRDefault="003F7B53" w:rsidP="003F7B53">
      <w:pPr>
        <w:pStyle w:val="MTDisplayEquation"/>
        <w:ind w:firstLine="420"/>
      </w:pPr>
      <w:moveFrom w:id="51" w:author="DELL" w:date="2021-01-07T16:08:00Z">
        <w:r w:rsidDel="00D7388E">
          <w:tab/>
        </w:r>
        <w:r w:rsidRPr="00F87250" w:rsidDel="00D7388E">
          <w:rPr>
            <w:position w:val="-12"/>
          </w:rPr>
          <w:object w:dxaOrig="1120" w:dyaOrig="360" w14:anchorId="29AFAD54">
            <v:shape id="_x0000_i1110" type="#_x0000_t75" style="width:55.15pt;height:18.25pt" o:ole="">
              <v:imagedata r:id="rId143" o:title=""/>
            </v:shape>
            <o:OLEObject Type="Embed" ProgID="Equation.DSMT4" ShapeID="_x0000_i1110" DrawAspect="Content" ObjectID="_1671569401" r:id="rId167"/>
          </w:object>
        </w:r>
        <w:r w:rsidDel="00D7388E">
          <w:t xml:space="preserve"> </w:t>
        </w:r>
        <w:r w:rsidDel="00D7388E">
          <w:tab/>
        </w:r>
        <w:r w:rsidDel="00D7388E">
          <w:fldChar w:fldCharType="begin"/>
        </w:r>
        <w:r w:rsidDel="00D7388E">
          <w:instrText xml:space="preserve"> MACROBUTTON MTPlaceRef \* MERGEFORMAT </w:instrText>
        </w:r>
        <w:r w:rsidDel="00D7388E">
          <w:fldChar w:fldCharType="begin"/>
        </w:r>
        <w:r w:rsidDel="00D7388E">
          <w:instrText xml:space="preserve"> SEQ MTEqn \h \* MERGEFORMAT </w:instrText>
        </w:r>
        <w:r w:rsidDel="00D7388E">
          <w:fldChar w:fldCharType="end"/>
        </w:r>
        <w:r w:rsidDel="00D7388E">
          <w:instrText>(</w:instrText>
        </w:r>
        <w:r w:rsidR="00D7388E" w:rsidDel="00D7388E">
          <w:fldChar w:fldCharType="begin"/>
        </w:r>
        <w:r w:rsidR="00D7388E" w:rsidDel="00D7388E">
          <w:instrText xml:space="preserve"> SEQ MTEqn \c \* Arabic \* MERGEFORMAT </w:instrText>
        </w:r>
        <w:r w:rsidR="00D7388E" w:rsidDel="00D7388E">
          <w:fldChar w:fldCharType="separate"/>
        </w:r>
        <w:r w:rsidR="006B37EB" w:rsidDel="00D7388E">
          <w:rPr>
            <w:noProof/>
          </w:rPr>
          <w:instrText>16</w:instrText>
        </w:r>
        <w:r w:rsidR="00D7388E" w:rsidDel="00D7388E">
          <w:rPr>
            <w:noProof/>
          </w:rPr>
          <w:fldChar w:fldCharType="end"/>
        </w:r>
        <w:r w:rsidDel="00D7388E">
          <w:instrText>)</w:instrText>
        </w:r>
        <w:r w:rsidDel="00D7388E">
          <w:fldChar w:fldCharType="end"/>
        </w:r>
      </w:moveFrom>
    </w:p>
    <w:p w14:paraId="6E8F767D" w14:textId="68E98C44" w:rsidR="00AB2C9C" w:rsidRPr="003F7B53" w:rsidDel="00D7388E" w:rsidRDefault="00AB2C9C" w:rsidP="00033222">
      <w:pPr>
        <w:ind w:firstLine="420"/>
      </w:pPr>
    </w:p>
    <w:moveFromRangeEnd w:id="40"/>
    <w:p w14:paraId="3144A2A2" w14:textId="3D4955B5" w:rsidR="00083008" w:rsidRDefault="00AB2C9C" w:rsidP="00083008">
      <w:pPr>
        <w:ind w:firstLine="420"/>
      </w:pPr>
      <w:r>
        <w:rPr>
          <w:rFonts w:hint="eastAsia"/>
        </w:rPr>
        <w:t>在第一阶段将</w:t>
      </w:r>
      <w:proofErr w:type="gramStart"/>
      <w:r>
        <w:rPr>
          <w:rFonts w:hint="eastAsia"/>
        </w:rPr>
        <w:t>对一致</w:t>
      </w:r>
      <w:proofErr w:type="gramEnd"/>
      <w:r>
        <w:rPr>
          <w:rFonts w:hint="eastAsia"/>
        </w:rPr>
        <w:t>并行机的</w:t>
      </w:r>
      <w:r>
        <w:rPr>
          <w:rFonts w:hint="eastAsia"/>
        </w:rPr>
        <w:t>E</w:t>
      </w:r>
      <w:r>
        <w:t>CP</w:t>
      </w:r>
      <w:r>
        <w:rPr>
          <w:rFonts w:hint="eastAsia"/>
        </w:rPr>
        <w:t>问题进行求解，利用上一节提出的定理将其转化为均值场景下的确定性一致并行机调度问题</w:t>
      </w:r>
      <w:r>
        <w:rPr>
          <w:rFonts w:hint="eastAsia"/>
        </w:rPr>
        <w:t>D</w:t>
      </w:r>
      <w:r>
        <w:t>IP</w:t>
      </w:r>
      <w:r>
        <w:rPr>
          <w:rFonts w:hint="eastAsia"/>
        </w:rPr>
        <w:t>，然后利用已有的割平面法</w:t>
      </w:r>
      <w:r w:rsidR="00AF559A">
        <w:fldChar w:fldCharType="begin"/>
      </w:r>
      <w:r w:rsidR="00AF559A">
        <w:instrText xml:space="preserve"> </w:instrText>
      </w:r>
      <w:r w:rsidR="00AF559A">
        <w:rPr>
          <w:rFonts w:hint="eastAsia"/>
        </w:rPr>
        <w:instrText>REF _Ref59694743 \r \h</w:instrText>
      </w:r>
      <w:r w:rsidR="00AF559A">
        <w:instrText xml:space="preserve"> </w:instrText>
      </w:r>
      <w:r w:rsidR="00AF559A">
        <w:fldChar w:fldCharType="separate"/>
      </w:r>
      <w:r w:rsidR="006B37EB">
        <w:t>[12]</w:t>
      </w:r>
      <w:r w:rsidR="00AF559A">
        <w:fldChar w:fldCharType="end"/>
      </w:r>
      <w:r>
        <w:rPr>
          <w:rFonts w:hint="eastAsia"/>
        </w:rPr>
        <w:t>进行求解。在第二阶段</w:t>
      </w:r>
      <w:r w:rsidR="00301F79">
        <w:rPr>
          <w:rFonts w:hint="eastAsia"/>
        </w:rPr>
        <w:t>，将第一阶段求得的</w:t>
      </w:r>
      <w:bookmarkStart w:id="52" w:name="MTBlankEqn"/>
      <w:r w:rsidR="00937E1B" w:rsidRPr="00937E1B">
        <w:rPr>
          <w:position w:val="-6"/>
        </w:rPr>
        <w:object w:dxaOrig="460" w:dyaOrig="320" w14:anchorId="795FA454">
          <v:shape id="_x0000_i1111" type="#_x0000_t75" style="width:21.85pt;height:15.5pt" o:ole="">
            <v:imagedata r:id="rId168" o:title=""/>
          </v:shape>
          <o:OLEObject Type="Embed" ProgID="Equation.DSMT4" ShapeID="_x0000_i1111" DrawAspect="Content" ObjectID="_1671569402" r:id="rId169"/>
        </w:object>
      </w:r>
      <w:bookmarkEnd w:id="52"/>
      <w:r w:rsidR="007445D1">
        <w:rPr>
          <w:rFonts w:hint="eastAsia"/>
        </w:rPr>
        <w:t>作为</w:t>
      </w:r>
      <w:r w:rsidR="007445D1">
        <w:rPr>
          <w:rFonts w:hint="eastAsia"/>
        </w:rPr>
        <w:t>P</w:t>
      </w:r>
      <w:r w:rsidR="007445D1">
        <w:t>SP</w:t>
      </w:r>
      <w:r w:rsidR="007445D1">
        <w:rPr>
          <w:rFonts w:hint="eastAsia"/>
        </w:rPr>
        <w:t>阈值</w:t>
      </w:r>
      <w:r w:rsidR="007445D1" w:rsidRPr="007445D1">
        <w:rPr>
          <w:position w:val="-4"/>
        </w:rPr>
        <w:object w:dxaOrig="220" w:dyaOrig="260" w14:anchorId="6817E3AD">
          <v:shape id="_x0000_i1112" type="#_x0000_t75" style="width:11.4pt;height:13.2pt" o:ole="">
            <v:imagedata r:id="rId170" o:title=""/>
          </v:shape>
          <o:OLEObject Type="Embed" ProgID="Equation.DSMT4" ShapeID="_x0000_i1112" DrawAspect="Content" ObjectID="_1671569403" r:id="rId171"/>
        </w:object>
      </w:r>
      <w:r w:rsidR="007445D1">
        <w:rPr>
          <w:rFonts w:hint="eastAsia"/>
        </w:rPr>
        <w:t>的基准值，然后在合理的取值范围</w:t>
      </w:r>
      <w:r w:rsidR="00AE62CE" w:rsidRPr="00AE62CE">
        <w:rPr>
          <w:position w:val="-10"/>
        </w:rPr>
        <w:object w:dxaOrig="1160" w:dyaOrig="360" w14:anchorId="6B814315">
          <v:shape id="_x0000_i1113" type="#_x0000_t75" style="width:59.7pt;height:18.25pt" o:ole="">
            <v:imagedata r:id="rId172" o:title=""/>
          </v:shape>
          <o:OLEObject Type="Embed" ProgID="Equation.DSMT4" ShapeID="_x0000_i1113" DrawAspect="Content" ObjectID="_1671569404" r:id="rId173"/>
        </w:object>
      </w:r>
      <w:r w:rsidR="007445D1">
        <w:rPr>
          <w:rFonts w:hint="eastAsia"/>
        </w:rPr>
        <w:t>内逐步增加</w:t>
      </w:r>
      <w:r w:rsidR="007445D1" w:rsidRPr="007445D1">
        <w:rPr>
          <w:position w:val="-4"/>
        </w:rPr>
        <w:object w:dxaOrig="220" w:dyaOrig="260" w14:anchorId="185B1EDF">
          <v:shape id="_x0000_i1114" type="#_x0000_t75" style="width:11.4pt;height:13.2pt" o:ole="">
            <v:imagedata r:id="rId170" o:title=""/>
          </v:shape>
          <o:OLEObject Type="Embed" ProgID="Equation.DSMT4" ShapeID="_x0000_i1114" DrawAspect="Content" ObjectID="_1671569405" r:id="rId174"/>
        </w:object>
      </w:r>
      <w:r w:rsidR="007445D1">
        <w:rPr>
          <w:rFonts w:hint="eastAsia"/>
        </w:rPr>
        <w:t>值，求得不同阈值下的</w:t>
      </w:r>
      <w:r w:rsidR="00476A15" w:rsidRPr="00AE62CE">
        <w:rPr>
          <w:position w:val="-10"/>
        </w:rPr>
        <w:object w:dxaOrig="820" w:dyaOrig="360" w14:anchorId="6E47ACCB">
          <v:shape id="_x0000_i1115" type="#_x0000_t75" style="width:41pt;height:18.25pt" o:ole="">
            <v:imagedata r:id="rId175" o:title=""/>
          </v:shape>
          <o:OLEObject Type="Embed" ProgID="Equation.DSMT4" ShapeID="_x0000_i1115" DrawAspect="Content" ObjectID="_1671569406" r:id="rId176"/>
        </w:object>
      </w:r>
      <w:r w:rsidR="00AE62CE">
        <w:rPr>
          <w:rFonts w:hint="eastAsia"/>
        </w:rPr>
        <w:t>。</w:t>
      </w:r>
      <w:r w:rsidR="00083008">
        <w:rPr>
          <w:rFonts w:hint="eastAsia"/>
        </w:rPr>
        <w:t>根据</w:t>
      </w:r>
      <w:r w:rsidR="00083008">
        <w:rPr>
          <w:rFonts w:hint="eastAsia"/>
        </w:rPr>
        <w:t>W</w:t>
      </w:r>
      <w:r w:rsidR="00490AFA">
        <w:t>ang</w:t>
      </w:r>
      <w:r w:rsidR="006775B5">
        <w:fldChar w:fldCharType="begin"/>
      </w:r>
      <w:r w:rsidR="006775B5">
        <w:instrText xml:space="preserve"> REF _Ref59694774 \r \h </w:instrText>
      </w:r>
      <w:r w:rsidR="006775B5">
        <w:fldChar w:fldCharType="separate"/>
      </w:r>
      <w:r w:rsidR="006B37EB">
        <w:t>[11]</w:t>
      </w:r>
      <w:r w:rsidR="006775B5">
        <w:fldChar w:fldCharType="end"/>
      </w:r>
      <w:r w:rsidR="00083008">
        <w:rPr>
          <w:rFonts w:hint="eastAsia"/>
        </w:rPr>
        <w:t>的论证，我们无需再求解</w:t>
      </w:r>
      <w:r w:rsidR="00083008" w:rsidRPr="00083008">
        <w:rPr>
          <w:position w:val="-6"/>
        </w:rPr>
        <w:object w:dxaOrig="499" w:dyaOrig="320" w14:anchorId="44CF29B9">
          <v:shape id="_x0000_i1116" type="#_x0000_t75" style="width:25.05pt;height:15.5pt" o:ole="">
            <v:imagedata r:id="rId177" o:title=""/>
          </v:shape>
          <o:OLEObject Type="Embed" ProgID="Equation.DSMT4" ShapeID="_x0000_i1116" DrawAspect="Content" ObjectID="_1671569407" r:id="rId178"/>
        </w:object>
      </w:r>
      <w:r w:rsidR="00083008">
        <w:rPr>
          <w:rFonts w:hint="eastAsia"/>
        </w:rPr>
        <w:t>的具体值，而是</w:t>
      </w:r>
      <w:r w:rsidR="00476A15">
        <w:rPr>
          <w:rFonts w:hint="eastAsia"/>
        </w:rPr>
        <w:t>可以</w:t>
      </w:r>
      <w:r w:rsidR="00083008">
        <w:rPr>
          <w:rFonts w:hint="eastAsia"/>
        </w:rPr>
        <w:t>将</w:t>
      </w:r>
      <w:r w:rsidR="00D9749D" w:rsidRPr="00083008">
        <w:rPr>
          <w:position w:val="-12"/>
        </w:rPr>
        <w:object w:dxaOrig="1080" w:dyaOrig="360" w14:anchorId="67B6BD44">
          <v:shape id="_x0000_i1117" type="#_x0000_t75" style="width:54.25pt;height:18.25pt" o:ole="">
            <v:imagedata r:id="rId179" o:title=""/>
          </v:shape>
          <o:OLEObject Type="Embed" ProgID="Equation.DSMT4" ShapeID="_x0000_i1117" DrawAspect="Content" ObjectID="_1671569408" r:id="rId180"/>
        </w:object>
      </w:r>
      <w:r w:rsidR="00083008">
        <w:rPr>
          <w:rFonts w:hint="eastAsia"/>
        </w:rPr>
        <w:t>作为第二阶段算法的终止条件。即当</w:t>
      </w:r>
      <w:r w:rsidR="00083008" w:rsidRPr="007445D1">
        <w:rPr>
          <w:position w:val="-4"/>
        </w:rPr>
        <w:object w:dxaOrig="220" w:dyaOrig="260" w14:anchorId="1EB6808A">
          <v:shape id="_x0000_i1118" type="#_x0000_t75" style="width:11.4pt;height:13.2pt" o:ole="">
            <v:imagedata r:id="rId170" o:title=""/>
          </v:shape>
          <o:OLEObject Type="Embed" ProgID="Equation.DSMT4" ShapeID="_x0000_i1118" DrawAspect="Content" ObjectID="_1671569409" r:id="rId181"/>
        </w:object>
      </w:r>
      <w:r w:rsidR="00083008">
        <w:rPr>
          <w:rFonts w:hint="eastAsia"/>
        </w:rPr>
        <w:t>值过大，对于每个解都不存在坏场景了，此时</w:t>
      </w:r>
      <w:r w:rsidR="00DE6580">
        <w:rPr>
          <w:rFonts w:hint="eastAsia"/>
        </w:rPr>
        <w:t>算法终止。因为</w:t>
      </w:r>
      <w:r w:rsidR="00DE6580">
        <w:rPr>
          <w:rFonts w:hint="eastAsia"/>
        </w:rPr>
        <w:t>P</w:t>
      </w:r>
      <w:r w:rsidR="00DE6580">
        <w:t>SP</w:t>
      </w:r>
      <w:r w:rsidR="00DE6580">
        <w:rPr>
          <w:rFonts w:hint="eastAsia"/>
        </w:rPr>
        <w:t>问题的目标函数相对复杂，在第二阶段，本文</w:t>
      </w:r>
      <w:r w:rsidR="00663216">
        <w:rPr>
          <w:rFonts w:hint="eastAsia"/>
        </w:rPr>
        <w:t>设计了一种基于合并场景邻域的</w:t>
      </w:r>
      <w:r w:rsidR="00DE6580">
        <w:rPr>
          <w:rFonts w:hint="eastAsia"/>
        </w:rPr>
        <w:t>布谷鸟算法</w:t>
      </w:r>
      <w:r w:rsidR="00663216">
        <w:rPr>
          <w:rFonts w:hint="eastAsia"/>
        </w:rPr>
        <w:t>U</w:t>
      </w:r>
      <w:r w:rsidR="00663216">
        <w:t>NCSA</w:t>
      </w:r>
      <w:r w:rsidR="00490AFA">
        <w:rPr>
          <w:rFonts w:hint="eastAsia"/>
        </w:rPr>
        <w:t>(</w:t>
      </w:r>
      <w:r w:rsidR="00490AFA">
        <w:t>union scenario neighborhood cuckoo search)</w:t>
      </w:r>
      <w:r w:rsidR="00DE6580">
        <w:rPr>
          <w:rFonts w:hint="eastAsia"/>
        </w:rPr>
        <w:t>进行求解。布谷鸟算法有着强大的全局搜索能力，自提出以来被广泛地运用在</w:t>
      </w:r>
      <w:r w:rsidR="007D5B30">
        <w:rPr>
          <w:rFonts w:hint="eastAsia"/>
        </w:rPr>
        <w:t>各种</w:t>
      </w:r>
      <w:r w:rsidR="00DE6580">
        <w:rPr>
          <w:rFonts w:hint="eastAsia"/>
        </w:rPr>
        <w:t>优化问题</w:t>
      </w:r>
      <w:r w:rsidR="007D5B30">
        <w:rPr>
          <w:rFonts w:hint="eastAsia"/>
        </w:rPr>
        <w:t>和</w:t>
      </w:r>
      <w:r w:rsidR="00DE6580">
        <w:rPr>
          <w:rFonts w:hint="eastAsia"/>
        </w:rPr>
        <w:t>调度问题中</w:t>
      </w:r>
      <w:r w:rsidR="006775B5">
        <w:fldChar w:fldCharType="begin"/>
      </w:r>
      <w:r w:rsidR="006775B5">
        <w:instrText xml:space="preserve"> </w:instrText>
      </w:r>
      <w:r w:rsidR="006775B5">
        <w:rPr>
          <w:rFonts w:hint="eastAsia"/>
        </w:rPr>
        <w:instrText>REF _Ref59694885 \r \h</w:instrText>
      </w:r>
      <w:r w:rsidR="006775B5">
        <w:instrText xml:space="preserve"> </w:instrText>
      </w:r>
      <w:r w:rsidR="006775B5">
        <w:fldChar w:fldCharType="separate"/>
      </w:r>
      <w:r w:rsidR="006B37EB">
        <w:t>[13]</w:t>
      </w:r>
      <w:r w:rsidR="006775B5">
        <w:fldChar w:fldCharType="end"/>
      </w:r>
      <w:r w:rsidR="007D5B30">
        <w:rPr>
          <w:rFonts w:hint="eastAsia"/>
        </w:rPr>
        <w:t>-</w:t>
      </w:r>
      <w:r w:rsidR="006775B5">
        <w:fldChar w:fldCharType="begin"/>
      </w:r>
      <w:r w:rsidR="006775B5">
        <w:instrText xml:space="preserve"> </w:instrText>
      </w:r>
      <w:r w:rsidR="006775B5">
        <w:rPr>
          <w:rFonts w:hint="eastAsia"/>
        </w:rPr>
        <w:instrText>REF _Ref59694894 \r \h</w:instrText>
      </w:r>
      <w:r w:rsidR="006775B5">
        <w:instrText xml:space="preserve"> </w:instrText>
      </w:r>
      <w:r w:rsidR="006775B5">
        <w:fldChar w:fldCharType="separate"/>
      </w:r>
      <w:r w:rsidR="006B37EB">
        <w:t>[15]</w:t>
      </w:r>
      <w:r w:rsidR="006775B5">
        <w:fldChar w:fldCharType="end"/>
      </w:r>
      <w:r w:rsidR="00DE6580">
        <w:rPr>
          <w:rFonts w:hint="eastAsia"/>
        </w:rPr>
        <w:t>，</w:t>
      </w:r>
      <w:r w:rsidR="00663216">
        <w:rPr>
          <w:rFonts w:hint="eastAsia"/>
        </w:rPr>
        <w:t>而</w:t>
      </w:r>
      <w:r w:rsidR="00DE6580">
        <w:rPr>
          <w:rFonts w:hint="eastAsia"/>
        </w:rPr>
        <w:t>本文在标准布谷鸟算法的基础上</w:t>
      </w:r>
      <w:r w:rsidR="00663216">
        <w:rPr>
          <w:rFonts w:hint="eastAsia"/>
        </w:rPr>
        <w:t>加入</w:t>
      </w:r>
      <w:r w:rsidR="00DE6580">
        <w:rPr>
          <w:rFonts w:hint="eastAsia"/>
        </w:rPr>
        <w:t>了一种基于合并场景的邻域构造方式来增加其局部搜索的能力，具体操作会在下文进行</w:t>
      </w:r>
      <w:r w:rsidR="00476A15">
        <w:rPr>
          <w:rFonts w:hint="eastAsia"/>
        </w:rPr>
        <w:t>详细</w:t>
      </w:r>
      <w:r w:rsidR="00DE6580">
        <w:rPr>
          <w:rFonts w:hint="eastAsia"/>
        </w:rPr>
        <w:lastRenderedPageBreak/>
        <w:t>说明。</w:t>
      </w:r>
    </w:p>
    <w:p w14:paraId="631CD12D" w14:textId="46C9D57F" w:rsidR="00DE6580" w:rsidRDefault="00663216" w:rsidP="00083008">
      <w:pPr>
        <w:ind w:firstLine="420"/>
      </w:pPr>
      <w:r>
        <w:rPr>
          <w:rFonts w:hint="eastAsia"/>
        </w:rPr>
        <w:t>整个求解</w:t>
      </w:r>
      <w:r>
        <w:rPr>
          <w:rFonts w:hint="eastAsia"/>
        </w:rPr>
        <w:t>B</w:t>
      </w:r>
      <w:r>
        <w:t>IPS</w:t>
      </w:r>
      <w:r>
        <w:rPr>
          <w:rFonts w:hint="eastAsia"/>
        </w:rPr>
        <w:t>的两阶段算法流程图如</w:t>
      </w:r>
      <w:r w:rsidR="00C973BF">
        <w:t>图</w:t>
      </w:r>
      <w:r w:rsidR="00C973BF">
        <w:rPr>
          <w:rFonts w:hint="eastAsia"/>
        </w:rPr>
        <w:t>1</w:t>
      </w:r>
      <w:r>
        <w:rPr>
          <w:rFonts w:hint="eastAsia"/>
        </w:rPr>
        <w:t>所示：</w:t>
      </w:r>
    </w:p>
    <w:p w14:paraId="458E79F0" w14:textId="698ABD11" w:rsidR="007021EB" w:rsidRDefault="00D7388E" w:rsidP="00475D2C">
      <w:pPr>
        <w:ind w:firstLine="420"/>
      </w:pPr>
      <w:r>
        <w:rPr>
          <w:noProof/>
        </w:rPr>
        <w:pict w14:anchorId="19D938C1">
          <v:shape id="_x0000_s1129" type="#_x0000_t75" style="position:absolute;left:0;text-align:left;margin-left:0;margin-top:5.4pt;width:415.35pt;height:421.25pt;z-index:251659264;mso-position-horizontal:absolute;mso-position-horizontal-relative:text;mso-position-vertical:absolute;mso-position-vertical-relative:text">
            <v:imagedata r:id="rId182" o:title=""/>
            <w10:wrap type="square"/>
          </v:shape>
          <o:OLEObject Type="Embed" ProgID="Word.Document.8" ShapeID="_x0000_s1129" DrawAspect="Content" ObjectID="_1671569536" r:id="rId183">
            <o:FieldCodes>\s</o:FieldCodes>
          </o:OLEObject>
        </w:pict>
      </w:r>
    </w:p>
    <w:p w14:paraId="4B5E4A9B" w14:textId="2D8FAB57" w:rsidR="007021EB" w:rsidRDefault="007021EB" w:rsidP="00C973BF">
      <w:pPr>
        <w:pStyle w:val="3"/>
      </w:pPr>
      <w:commentRangeStart w:id="53"/>
      <w:r>
        <w:rPr>
          <w:rFonts w:hint="eastAsia"/>
        </w:rPr>
        <w:t>3.</w:t>
      </w:r>
      <w:r w:rsidR="00325016">
        <w:rPr>
          <w:rFonts w:hint="eastAsia"/>
        </w:rPr>
        <w:t>2</w:t>
      </w:r>
      <w:r>
        <w:t xml:space="preserve"> </w:t>
      </w:r>
      <w:r w:rsidR="00325016">
        <w:rPr>
          <w:rFonts w:hint="eastAsia"/>
        </w:rPr>
        <w:t>求解第二阶段的</w:t>
      </w:r>
      <w:r>
        <w:rPr>
          <w:rFonts w:hint="eastAsia"/>
        </w:rPr>
        <w:t>布谷鸟算法</w:t>
      </w:r>
      <w:commentRangeEnd w:id="53"/>
      <w:r w:rsidR="00074E17">
        <w:rPr>
          <w:rStyle w:val="a7"/>
          <w:rFonts w:eastAsia="宋体"/>
          <w:bCs w:val="0"/>
        </w:rPr>
        <w:commentReference w:id="53"/>
      </w:r>
    </w:p>
    <w:p w14:paraId="5B31FE8F" w14:textId="1AD07E21" w:rsidR="007021EB" w:rsidRDefault="00D86BAC" w:rsidP="00033222">
      <w:pPr>
        <w:ind w:firstLine="420"/>
      </w:pPr>
      <w:r>
        <w:rPr>
          <w:rFonts w:hint="eastAsia"/>
        </w:rPr>
        <w:t>一致并行机调度问题属于</w:t>
      </w:r>
      <w:r>
        <w:rPr>
          <w:rFonts w:hint="eastAsia"/>
        </w:rPr>
        <w:t>N</w:t>
      </w:r>
      <w:r>
        <w:t>P-</w:t>
      </w:r>
      <w:r>
        <w:rPr>
          <w:rFonts w:hint="eastAsia"/>
        </w:rPr>
        <w:t>hard</w:t>
      </w:r>
      <w:r>
        <w:rPr>
          <w:rFonts w:hint="eastAsia"/>
        </w:rPr>
        <w:t>问题</w:t>
      </w:r>
      <w:r w:rsidR="006775B5">
        <w:fldChar w:fldCharType="begin"/>
      </w:r>
      <w:r w:rsidR="006775B5">
        <w:instrText xml:space="preserve"> </w:instrText>
      </w:r>
      <w:r w:rsidR="006775B5">
        <w:rPr>
          <w:rFonts w:hint="eastAsia"/>
        </w:rPr>
        <w:instrText>REF _Ref59694905 \r \h</w:instrText>
      </w:r>
      <w:r w:rsidR="006775B5">
        <w:instrText xml:space="preserve"> </w:instrText>
      </w:r>
      <w:r w:rsidR="006775B5">
        <w:fldChar w:fldCharType="separate"/>
      </w:r>
      <w:r w:rsidR="006B37EB">
        <w:t>[16]</w:t>
      </w:r>
      <w:r w:rsidR="006775B5">
        <w:fldChar w:fldCharType="end"/>
      </w:r>
      <w:r>
        <w:rPr>
          <w:rFonts w:hint="eastAsia"/>
        </w:rPr>
        <w:t>，随着问题规模和目标函数复杂性的增加，越来越多的研究人员开始采用智能优化算法进行求解。遗传算法（</w:t>
      </w:r>
      <w:r>
        <w:rPr>
          <w:rFonts w:hint="eastAsia"/>
        </w:rPr>
        <w:t>G</w:t>
      </w:r>
      <w:r>
        <w:t>A</w:t>
      </w:r>
      <w:r>
        <w:rPr>
          <w:rFonts w:hint="eastAsia"/>
        </w:rPr>
        <w:t>）</w:t>
      </w:r>
      <w:r w:rsidR="006775B5">
        <w:fldChar w:fldCharType="begin"/>
      </w:r>
      <w:r w:rsidR="006775B5">
        <w:instrText xml:space="preserve"> </w:instrText>
      </w:r>
      <w:r w:rsidR="006775B5">
        <w:rPr>
          <w:rFonts w:hint="eastAsia"/>
        </w:rPr>
        <w:instrText>REF _Ref59694912 \r \h</w:instrText>
      </w:r>
      <w:r w:rsidR="006775B5">
        <w:instrText xml:space="preserve"> </w:instrText>
      </w:r>
      <w:r w:rsidR="006775B5">
        <w:fldChar w:fldCharType="separate"/>
      </w:r>
      <w:r w:rsidR="006B37EB">
        <w:t>[17]</w:t>
      </w:r>
      <w:r w:rsidR="006775B5">
        <w:fldChar w:fldCharType="end"/>
      </w:r>
      <w:r>
        <w:rPr>
          <w:rFonts w:hint="eastAsia"/>
        </w:rPr>
        <w:t>，模拟退火算法（</w:t>
      </w:r>
      <w:r>
        <w:t>SA</w:t>
      </w:r>
      <w:r>
        <w:rPr>
          <w:rFonts w:hint="eastAsia"/>
        </w:rPr>
        <w:t>）</w:t>
      </w:r>
      <w:r w:rsidR="006775B5">
        <w:fldChar w:fldCharType="begin"/>
      </w:r>
      <w:r w:rsidR="006775B5">
        <w:instrText xml:space="preserve"> </w:instrText>
      </w:r>
      <w:r w:rsidR="006775B5">
        <w:rPr>
          <w:rFonts w:hint="eastAsia"/>
        </w:rPr>
        <w:instrText>REF _Ref59694920 \r \h</w:instrText>
      </w:r>
      <w:r w:rsidR="006775B5">
        <w:instrText xml:space="preserve"> </w:instrText>
      </w:r>
      <w:r w:rsidR="006775B5">
        <w:fldChar w:fldCharType="separate"/>
      </w:r>
      <w:r w:rsidR="006B37EB">
        <w:t>[18]</w:t>
      </w:r>
      <w:r w:rsidR="006775B5">
        <w:fldChar w:fldCharType="end"/>
      </w:r>
      <w:r>
        <w:rPr>
          <w:rFonts w:hint="eastAsia"/>
        </w:rPr>
        <w:t>，禁忌搜索算法（</w:t>
      </w:r>
      <w:r>
        <w:rPr>
          <w:rFonts w:hint="eastAsia"/>
        </w:rPr>
        <w:t>T</w:t>
      </w:r>
      <w:r>
        <w:t>S</w:t>
      </w:r>
      <w:r>
        <w:rPr>
          <w:rFonts w:hint="eastAsia"/>
        </w:rPr>
        <w:t>）</w:t>
      </w:r>
      <w:r w:rsidR="006775B5">
        <w:fldChar w:fldCharType="begin"/>
      </w:r>
      <w:r w:rsidR="006775B5">
        <w:instrText xml:space="preserve"> </w:instrText>
      </w:r>
      <w:r w:rsidR="006775B5">
        <w:rPr>
          <w:rFonts w:hint="eastAsia"/>
        </w:rPr>
        <w:instrText>REF _Ref59694936 \r \h</w:instrText>
      </w:r>
      <w:r w:rsidR="006775B5">
        <w:instrText xml:space="preserve"> </w:instrText>
      </w:r>
      <w:r w:rsidR="006775B5">
        <w:fldChar w:fldCharType="separate"/>
      </w:r>
      <w:r w:rsidR="006B37EB">
        <w:t>[19]</w:t>
      </w:r>
      <w:r w:rsidR="006775B5">
        <w:fldChar w:fldCharType="end"/>
      </w:r>
      <w:r>
        <w:rPr>
          <w:rFonts w:hint="eastAsia"/>
        </w:rPr>
        <w:t>，粒子群算法（</w:t>
      </w:r>
      <w:r>
        <w:rPr>
          <w:rFonts w:hint="eastAsia"/>
        </w:rPr>
        <w:t>P</w:t>
      </w:r>
      <w:r>
        <w:t>SO</w:t>
      </w:r>
      <w:r>
        <w:rPr>
          <w:rFonts w:hint="eastAsia"/>
        </w:rPr>
        <w:t>）</w:t>
      </w:r>
      <w:r w:rsidR="006775B5">
        <w:fldChar w:fldCharType="begin"/>
      </w:r>
      <w:r w:rsidR="006775B5">
        <w:instrText xml:space="preserve"> </w:instrText>
      </w:r>
      <w:r w:rsidR="006775B5">
        <w:rPr>
          <w:rFonts w:hint="eastAsia"/>
        </w:rPr>
        <w:instrText>REF _Ref59694930 \r \h</w:instrText>
      </w:r>
      <w:r w:rsidR="006775B5">
        <w:instrText xml:space="preserve"> </w:instrText>
      </w:r>
      <w:r w:rsidR="006775B5">
        <w:fldChar w:fldCharType="separate"/>
      </w:r>
      <w:r w:rsidR="006B37EB">
        <w:t>[20]</w:t>
      </w:r>
      <w:r w:rsidR="006775B5">
        <w:fldChar w:fldCharType="end"/>
      </w:r>
      <w:r>
        <w:rPr>
          <w:rFonts w:hint="eastAsia"/>
        </w:rPr>
        <w:t>等在其中都得到了应用。</w:t>
      </w:r>
      <w:r w:rsidR="00B424E7">
        <w:rPr>
          <w:rFonts w:hint="eastAsia"/>
        </w:rPr>
        <w:t>布谷鸟算法是一种提出时间较晚的群搜索智能优化算法，</w:t>
      </w:r>
      <w:r w:rsidR="00FF0ABC">
        <w:rPr>
          <w:rFonts w:hint="eastAsia"/>
        </w:rPr>
        <w:t>凭借着</w:t>
      </w:r>
      <w:proofErr w:type="gramStart"/>
      <w:r w:rsidR="00FF0ABC">
        <w:rPr>
          <w:rFonts w:hint="eastAsia"/>
        </w:rPr>
        <w:t>莱</w:t>
      </w:r>
      <w:proofErr w:type="gramEnd"/>
      <w:r w:rsidR="00FF0ABC">
        <w:rPr>
          <w:rFonts w:hint="eastAsia"/>
        </w:rPr>
        <w:t>维飞行可以在复杂的</w:t>
      </w:r>
      <w:proofErr w:type="gramStart"/>
      <w:r w:rsidR="00FF0ABC">
        <w:rPr>
          <w:rFonts w:hint="eastAsia"/>
        </w:rPr>
        <w:t>解空间</w:t>
      </w:r>
      <w:proofErr w:type="gramEnd"/>
      <w:r w:rsidR="00FF0ABC">
        <w:rPr>
          <w:rFonts w:hint="eastAsia"/>
        </w:rPr>
        <w:t>里进行高效的全局搜索</w:t>
      </w:r>
      <w:r w:rsidR="006775B5">
        <w:fldChar w:fldCharType="begin"/>
      </w:r>
      <w:r w:rsidR="006775B5">
        <w:instrText xml:space="preserve"> </w:instrText>
      </w:r>
      <w:r w:rsidR="006775B5">
        <w:rPr>
          <w:rFonts w:hint="eastAsia"/>
        </w:rPr>
        <w:instrText>REF _Ref59694948 \r \h</w:instrText>
      </w:r>
      <w:r w:rsidR="006775B5">
        <w:instrText xml:space="preserve"> </w:instrText>
      </w:r>
      <w:r w:rsidR="006775B5">
        <w:fldChar w:fldCharType="separate"/>
      </w:r>
      <w:r w:rsidR="006B37EB">
        <w:t>[21]</w:t>
      </w:r>
      <w:r w:rsidR="006775B5">
        <w:fldChar w:fldCharType="end"/>
      </w:r>
      <w:r w:rsidR="00FF0ABC">
        <w:rPr>
          <w:rFonts w:hint="eastAsia"/>
        </w:rPr>
        <w:t>，自提出以来就被应用到调度问题中，</w:t>
      </w:r>
      <w:proofErr w:type="spellStart"/>
      <w:r w:rsidR="00FF0ABC">
        <w:rPr>
          <w:rFonts w:hint="eastAsia"/>
        </w:rPr>
        <w:t>L</w:t>
      </w:r>
      <w:r w:rsidR="00FF0ABC">
        <w:t>eha</w:t>
      </w:r>
      <w:proofErr w:type="spellEnd"/>
      <w:r w:rsidR="006775B5">
        <w:fldChar w:fldCharType="begin"/>
      </w:r>
      <w:r w:rsidR="006775B5">
        <w:instrText xml:space="preserve"> REF _Ref59694956 \r \h </w:instrText>
      </w:r>
      <w:r w:rsidR="006775B5">
        <w:fldChar w:fldCharType="separate"/>
      </w:r>
      <w:r w:rsidR="006B37EB">
        <w:t>[22]</w:t>
      </w:r>
      <w:r w:rsidR="006775B5">
        <w:fldChar w:fldCharType="end"/>
      </w:r>
      <w:r w:rsidR="00FF0ABC">
        <w:rPr>
          <w:rFonts w:hint="eastAsia"/>
        </w:rPr>
        <w:t>，</w:t>
      </w:r>
      <w:proofErr w:type="spellStart"/>
      <w:r w:rsidR="00FF0ABC">
        <w:t>dipa</w:t>
      </w:r>
      <w:proofErr w:type="spellEnd"/>
      <w:r w:rsidR="00FF0ABC">
        <w:rPr>
          <w:rFonts w:hint="eastAsia"/>
        </w:rPr>
        <w:t>等</w:t>
      </w:r>
      <w:r w:rsidR="006775B5">
        <w:fldChar w:fldCharType="begin"/>
      </w:r>
      <w:r w:rsidR="006775B5">
        <w:instrText xml:space="preserve"> </w:instrText>
      </w:r>
      <w:r w:rsidR="006775B5">
        <w:rPr>
          <w:rFonts w:hint="eastAsia"/>
        </w:rPr>
        <w:instrText>REF _Ref59694962 \r \h</w:instrText>
      </w:r>
      <w:r w:rsidR="006775B5">
        <w:instrText xml:space="preserve"> </w:instrText>
      </w:r>
      <w:r w:rsidR="006775B5">
        <w:fldChar w:fldCharType="separate"/>
      </w:r>
      <w:r w:rsidR="006B37EB">
        <w:t>[23]</w:t>
      </w:r>
      <w:r w:rsidR="006775B5">
        <w:fldChar w:fldCharType="end"/>
      </w:r>
      <w:r w:rsidR="00FF0ABC">
        <w:rPr>
          <w:rFonts w:hint="eastAsia"/>
        </w:rPr>
        <w:t>将其成功地运用优化目标为最小化</w:t>
      </w:r>
      <w:proofErr w:type="spellStart"/>
      <w:r w:rsidR="00FF0ABC">
        <w:rPr>
          <w:rFonts w:hint="eastAsia"/>
        </w:rPr>
        <w:t>m</w:t>
      </w:r>
      <w:r w:rsidR="00FF0ABC">
        <w:t>akespan</w:t>
      </w:r>
      <w:proofErr w:type="spellEnd"/>
      <w:r w:rsidR="00FF0ABC">
        <w:rPr>
          <w:rFonts w:hint="eastAsia"/>
        </w:rPr>
        <w:t>的一致并行机调度问题中，实验结果表明优于模拟退火算法，粒子群算法等其他的智能优化算法。</w:t>
      </w:r>
    </w:p>
    <w:p w14:paraId="58C83EAB" w14:textId="63293314" w:rsidR="00291043" w:rsidRDefault="008A58E2" w:rsidP="004A0548">
      <w:pPr>
        <w:ind w:firstLine="420"/>
      </w:pPr>
      <w:r>
        <w:rPr>
          <w:rFonts w:hint="eastAsia"/>
        </w:rPr>
        <w:t>标准的布谷鸟算法</w:t>
      </w:r>
      <w:r w:rsidR="00F66E5D">
        <w:rPr>
          <w:rFonts w:hint="eastAsia"/>
        </w:rPr>
        <w:t>在一开始产生</w:t>
      </w:r>
      <w:r w:rsidR="00E478A0">
        <w:rPr>
          <w:rFonts w:hint="eastAsia"/>
        </w:rPr>
        <w:t>种群大小为</w:t>
      </w:r>
      <w:r w:rsidR="00E478A0" w:rsidRPr="00E478A0">
        <w:rPr>
          <w:position w:val="-6"/>
        </w:rPr>
        <w:object w:dxaOrig="279" w:dyaOrig="279" w14:anchorId="25782773">
          <v:shape id="_x0000_i1119" type="#_x0000_t75" style="width:14.6pt;height:14.6pt" o:ole="">
            <v:imagedata r:id="rId184" o:title=""/>
          </v:shape>
          <o:OLEObject Type="Embed" ProgID="Equation.DSMT4" ShapeID="_x0000_i1119" DrawAspect="Content" ObjectID="_1671569410" r:id="rId185"/>
        </w:object>
      </w:r>
      <w:r w:rsidR="003F5939">
        <w:rPr>
          <w:rFonts w:hint="eastAsia"/>
        </w:rPr>
        <w:t>的初始</w:t>
      </w:r>
      <w:r w:rsidR="00F66E5D">
        <w:rPr>
          <w:rFonts w:hint="eastAsia"/>
        </w:rPr>
        <w:t>种群</w:t>
      </w:r>
      <w:r w:rsidR="003F5939" w:rsidRPr="003F5939">
        <w:rPr>
          <w:position w:val="-10"/>
        </w:rPr>
        <w:object w:dxaOrig="520" w:dyaOrig="320" w14:anchorId="77D016B2">
          <v:shape id="_x0000_i1120" type="#_x0000_t75" style="width:26.45pt;height:15.5pt" o:ole="">
            <v:imagedata r:id="rId186" o:title=""/>
          </v:shape>
          <o:OLEObject Type="Embed" ProgID="Equation.DSMT4" ShapeID="_x0000_i1120" DrawAspect="Content" ObjectID="_1671569411" r:id="rId187"/>
        </w:object>
      </w:r>
      <w:r w:rsidR="003F5939">
        <w:rPr>
          <w:rFonts w:hint="eastAsia"/>
        </w:rPr>
        <w:t>，</w:t>
      </w:r>
      <w:r w:rsidR="00E478A0">
        <w:rPr>
          <w:rFonts w:hint="eastAsia"/>
        </w:rPr>
        <w:t>包含</w:t>
      </w:r>
      <w:r w:rsidR="00E478A0" w:rsidRPr="00E478A0">
        <w:rPr>
          <w:position w:val="-6"/>
        </w:rPr>
        <w:object w:dxaOrig="279" w:dyaOrig="279" w14:anchorId="17B2D097">
          <v:shape id="_x0000_i1121" type="#_x0000_t75" style="width:14.6pt;height:14.6pt" o:ole="">
            <v:imagedata r:id="rId184" o:title=""/>
          </v:shape>
          <o:OLEObject Type="Embed" ProgID="Equation.DSMT4" ShapeID="_x0000_i1121" DrawAspect="Content" ObjectID="_1671569412" r:id="rId188"/>
        </w:object>
      </w:r>
      <w:proofErr w:type="gramStart"/>
      <w:r w:rsidR="00E478A0">
        <w:rPr>
          <w:rFonts w:hint="eastAsia"/>
        </w:rPr>
        <w:t>个</w:t>
      </w:r>
      <w:proofErr w:type="gramEnd"/>
      <w:r w:rsidR="00E478A0">
        <w:rPr>
          <w:rFonts w:hint="eastAsia"/>
        </w:rPr>
        <w:t>个体</w:t>
      </w:r>
      <w:r w:rsidR="00E478A0" w:rsidRPr="00E478A0">
        <w:rPr>
          <w:position w:val="-12"/>
        </w:rPr>
        <w:object w:dxaOrig="1900" w:dyaOrig="360" w14:anchorId="5DA8A514">
          <v:shape id="_x0000_i1122" type="#_x0000_t75" style="width:95.7pt;height:18.25pt" o:ole="">
            <v:imagedata r:id="rId189" o:title=""/>
          </v:shape>
          <o:OLEObject Type="Embed" ProgID="Equation.DSMT4" ShapeID="_x0000_i1122" DrawAspect="Content" ObjectID="_1671569413" r:id="rId190"/>
        </w:object>
      </w:r>
      <w:r w:rsidR="00E478A0">
        <w:rPr>
          <w:rFonts w:hint="eastAsia"/>
        </w:rPr>
        <w:t>，之后第</w:t>
      </w:r>
      <w:r w:rsidR="00E478A0" w:rsidRPr="00E478A0">
        <w:rPr>
          <w:position w:val="-10"/>
        </w:rPr>
        <w:object w:dxaOrig="320" w:dyaOrig="320" w14:anchorId="1D235FD7">
          <v:shape id="_x0000_i1123" type="#_x0000_t75" style="width:15.5pt;height:15.5pt" o:ole="">
            <v:imagedata r:id="rId191" o:title=""/>
          </v:shape>
          <o:OLEObject Type="Embed" ProgID="Equation.DSMT4" ShapeID="_x0000_i1123" DrawAspect="Content" ObjectID="_1671569414" r:id="rId192"/>
        </w:object>
      </w:r>
      <w:r w:rsidR="00E478A0">
        <w:rPr>
          <w:rFonts w:hint="eastAsia"/>
        </w:rPr>
        <w:t>代的种群</w:t>
      </w:r>
      <w:r w:rsidR="00E478A0" w:rsidRPr="00E478A0">
        <w:rPr>
          <w:position w:val="-10"/>
        </w:rPr>
        <w:object w:dxaOrig="480" w:dyaOrig="320" w14:anchorId="2E3348B2">
          <v:shape id="_x0000_i1124" type="#_x0000_t75" style="width:24.15pt;height:15.5pt" o:ole="">
            <v:imagedata r:id="rId193" o:title=""/>
          </v:shape>
          <o:OLEObject Type="Embed" ProgID="Equation.DSMT4" ShapeID="_x0000_i1124" DrawAspect="Content" ObjectID="_1671569415" r:id="rId194"/>
        </w:object>
      </w:r>
      <w:r w:rsidR="003F5939">
        <w:rPr>
          <w:rFonts w:hint="eastAsia"/>
        </w:rPr>
        <w:t>利用</w:t>
      </w:r>
      <w:proofErr w:type="gramStart"/>
      <w:r w:rsidR="003F5939">
        <w:rPr>
          <w:rFonts w:hint="eastAsia"/>
        </w:rPr>
        <w:t>莱</w:t>
      </w:r>
      <w:proofErr w:type="gramEnd"/>
      <w:r w:rsidR="003F5939">
        <w:rPr>
          <w:rFonts w:hint="eastAsia"/>
        </w:rPr>
        <w:t>维飞行</w:t>
      </w:r>
      <w:r w:rsidR="004A0548">
        <w:rPr>
          <w:rFonts w:hint="eastAsia"/>
        </w:rPr>
        <w:t>更新</w:t>
      </w:r>
      <w:r w:rsidR="00E478A0">
        <w:rPr>
          <w:rFonts w:hint="eastAsia"/>
        </w:rPr>
        <w:t>每一个个</w:t>
      </w:r>
      <w:proofErr w:type="gramStart"/>
      <w:r w:rsidR="00E478A0">
        <w:rPr>
          <w:rFonts w:hint="eastAsia"/>
        </w:rPr>
        <w:t>体得到</w:t>
      </w:r>
      <w:proofErr w:type="gramEnd"/>
      <w:r w:rsidR="00E478A0">
        <w:rPr>
          <w:rFonts w:hint="eastAsia"/>
        </w:rPr>
        <w:t>下一代的</w:t>
      </w:r>
      <w:r w:rsidR="00E478A0">
        <w:rPr>
          <w:rFonts w:hint="eastAsia"/>
        </w:rPr>
        <w:lastRenderedPageBreak/>
        <w:t>种群</w:t>
      </w:r>
      <w:r w:rsidR="00E478A0" w:rsidRPr="00E478A0">
        <w:rPr>
          <w:position w:val="-10"/>
        </w:rPr>
        <w:object w:dxaOrig="760" w:dyaOrig="320" w14:anchorId="4C3ECC36">
          <v:shape id="_x0000_i1125" type="#_x0000_t75" style="width:38.3pt;height:15.5pt" o:ole="">
            <v:imagedata r:id="rId195" o:title=""/>
          </v:shape>
          <o:OLEObject Type="Embed" ProgID="Equation.DSMT4" ShapeID="_x0000_i1125" DrawAspect="Content" ObjectID="_1671569416" r:id="rId196"/>
        </w:object>
      </w:r>
      <w:r w:rsidR="00291043">
        <w:rPr>
          <w:rFonts w:hint="eastAsia"/>
        </w:rPr>
        <w:t>：</w:t>
      </w:r>
    </w:p>
    <w:p w14:paraId="3E996F2A" w14:textId="4A41949C" w:rsidR="00E478A0" w:rsidRDefault="00E478A0" w:rsidP="00E478A0">
      <w:pPr>
        <w:pStyle w:val="MTDisplayEquation"/>
        <w:ind w:firstLine="420"/>
      </w:pPr>
      <w:r>
        <w:tab/>
      </w:r>
      <w:r w:rsidR="00692B4C" w:rsidRPr="00E478A0">
        <w:rPr>
          <w:position w:val="-12"/>
        </w:rPr>
        <w:object w:dxaOrig="2740" w:dyaOrig="360" w14:anchorId="38FD4371">
          <v:shape id="_x0000_i1126" type="#_x0000_t75" style="width:137.6pt;height:18.25pt" o:ole="">
            <v:imagedata r:id="rId197" o:title=""/>
          </v:shape>
          <o:OLEObject Type="Embed" ProgID="Equation.DSMT4" ShapeID="_x0000_i1126" DrawAspect="Content" ObjectID="_1671569417" r:id="rId19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17</w:instrText>
        </w:r>
      </w:fldSimple>
      <w:r>
        <w:instrText>)</w:instrText>
      </w:r>
      <w:r>
        <w:fldChar w:fldCharType="end"/>
      </w:r>
    </w:p>
    <w:p w14:paraId="77A78A85" w14:textId="6B71968D" w:rsidR="008D17AE" w:rsidRDefault="008D17AE" w:rsidP="008D17AE">
      <w:pPr>
        <w:ind w:firstLine="420"/>
      </w:pPr>
      <w:r>
        <w:rPr>
          <w:rFonts w:hint="eastAsia"/>
        </w:rPr>
        <w:t>其中</w:t>
      </w:r>
      <w:r w:rsidRPr="00BB362B">
        <w:rPr>
          <w:position w:val="-6"/>
        </w:rPr>
        <w:object w:dxaOrig="240" w:dyaOrig="220" w14:anchorId="7179F65E">
          <v:shape id="_x0000_i1127" type="#_x0000_t75" style="width:11.85pt;height:11.4pt" o:ole="">
            <v:imagedata r:id="rId199" o:title=""/>
          </v:shape>
          <o:OLEObject Type="Embed" ProgID="Equation.DSMT4" ShapeID="_x0000_i1127" DrawAspect="Content" ObjectID="_1671569418" r:id="rId200"/>
        </w:object>
      </w:r>
      <w:r>
        <w:rPr>
          <w:rFonts w:hint="eastAsia"/>
        </w:rPr>
        <w:t>为步长因子，为固定的常数</w:t>
      </w:r>
      <w:r>
        <w:fldChar w:fldCharType="begin"/>
      </w:r>
      <w:r>
        <w:instrText xml:space="preserve"> </w:instrText>
      </w:r>
      <w:r>
        <w:rPr>
          <w:rFonts w:hint="eastAsia"/>
        </w:rPr>
        <w:instrText>REF _Ref59694948 \r \h</w:instrText>
      </w:r>
      <w:r>
        <w:instrText xml:space="preserve"> </w:instrText>
      </w:r>
      <w:r>
        <w:fldChar w:fldCharType="separate"/>
      </w:r>
      <w:r w:rsidR="006B37EB">
        <w:t>[21]</w:t>
      </w:r>
      <w:r>
        <w:fldChar w:fldCharType="end"/>
      </w:r>
      <w:r>
        <w:rPr>
          <w:rFonts w:hint="eastAsia"/>
        </w:rPr>
        <w:t>，通常取</w:t>
      </w:r>
      <w:r w:rsidRPr="00BB362B">
        <w:rPr>
          <w:position w:val="-6"/>
        </w:rPr>
        <w:object w:dxaOrig="560" w:dyaOrig="279" w14:anchorId="703CF69D">
          <v:shape id="_x0000_i1128" type="#_x0000_t75" style="width:29.6pt;height:14.6pt" o:ole="">
            <v:imagedata r:id="rId201" o:title=""/>
          </v:shape>
          <o:OLEObject Type="Embed" ProgID="Equation.DSMT4" ShapeID="_x0000_i1128" DrawAspect="Content" ObjectID="_1671569419" r:id="rId202"/>
        </w:object>
      </w:r>
      <w:r>
        <w:rPr>
          <w:rFonts w:hint="eastAsia"/>
        </w:rPr>
        <w:t>。</w:t>
      </w:r>
    </w:p>
    <w:p w14:paraId="1586A5B4" w14:textId="1F854D91" w:rsidR="008D17AE" w:rsidRDefault="00692B4C" w:rsidP="008D17AE">
      <w:pPr>
        <w:ind w:firstLine="420"/>
      </w:pPr>
      <w:r w:rsidRPr="00BB362B">
        <w:rPr>
          <w:position w:val="-10"/>
        </w:rPr>
        <w:object w:dxaOrig="859" w:dyaOrig="320" w14:anchorId="031B90A3">
          <v:shape id="_x0000_i1129" type="#_x0000_t75" style="width:44.2pt;height:15.5pt" o:ole="">
            <v:imagedata r:id="rId203" o:title=""/>
          </v:shape>
          <o:OLEObject Type="Embed" ProgID="Equation.DSMT4" ShapeID="_x0000_i1129" DrawAspect="Content" ObjectID="_1671569420" r:id="rId204"/>
        </w:object>
      </w:r>
      <w:r w:rsidR="008D17AE">
        <w:rPr>
          <w:rFonts w:hint="eastAsia"/>
        </w:rPr>
        <w:t>是服从</w:t>
      </w:r>
      <w:proofErr w:type="gramStart"/>
      <w:r w:rsidR="008D17AE">
        <w:rPr>
          <w:rFonts w:hint="eastAsia"/>
        </w:rPr>
        <w:t>莱</w:t>
      </w:r>
      <w:proofErr w:type="gramEnd"/>
      <w:r w:rsidR="008D17AE">
        <w:rPr>
          <w:rFonts w:hint="eastAsia"/>
        </w:rPr>
        <w:t>维分布的随机步长：</w:t>
      </w:r>
    </w:p>
    <w:p w14:paraId="2ABE7580" w14:textId="25999404" w:rsidR="008D17AE" w:rsidRPr="008D17AE" w:rsidRDefault="008D17AE" w:rsidP="008D17AE">
      <w:pPr>
        <w:pStyle w:val="MTDisplayEquation"/>
        <w:ind w:firstLine="420"/>
      </w:pPr>
      <w:r>
        <w:tab/>
      </w:r>
      <w:r w:rsidR="00692B4C" w:rsidRPr="008D17AE">
        <w:rPr>
          <w:position w:val="-10"/>
        </w:rPr>
        <w:object w:dxaOrig="2340" w:dyaOrig="360" w14:anchorId="0B3D07B3">
          <v:shape id="_x0000_i1130" type="#_x0000_t75" style="width:117.1pt;height:18.25pt" o:ole="">
            <v:imagedata r:id="rId205" o:title=""/>
          </v:shape>
          <o:OLEObject Type="Embed" ProgID="Equation.DSMT4" ShapeID="_x0000_i1130" DrawAspect="Content" ObjectID="_1671569421" r:id="rId2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18</w:instrText>
        </w:r>
      </w:fldSimple>
      <w:r>
        <w:instrText>)</w:instrText>
      </w:r>
      <w:r>
        <w:fldChar w:fldCharType="end"/>
      </w:r>
    </w:p>
    <w:p w14:paraId="1435005E" w14:textId="36072880" w:rsidR="00C973BF" w:rsidRDefault="008D17AE" w:rsidP="004A0548">
      <w:pPr>
        <w:ind w:firstLine="420"/>
      </w:pPr>
      <w:r>
        <w:rPr>
          <w:rFonts w:hint="eastAsia"/>
        </w:rPr>
        <w:t>在更新完新解</w:t>
      </w:r>
      <w:r w:rsidR="006B37EB">
        <w:rPr>
          <w:rFonts w:hint="eastAsia"/>
        </w:rPr>
        <w:t>后选</w:t>
      </w:r>
      <w:r w:rsidR="004A0548">
        <w:rPr>
          <w:rFonts w:hint="eastAsia"/>
        </w:rPr>
        <w:t>部分性能较坏的解，</w:t>
      </w:r>
      <w:r w:rsidR="006B37EB">
        <w:rPr>
          <w:rFonts w:hint="eastAsia"/>
        </w:rPr>
        <w:t>每个坏解有</w:t>
      </w:r>
      <w:r w:rsidR="006B37EB" w:rsidRPr="006B37EB">
        <w:rPr>
          <w:position w:val="-12"/>
        </w:rPr>
        <w:object w:dxaOrig="940" w:dyaOrig="360" w14:anchorId="6BCCCF83">
          <v:shape id="_x0000_i1131" type="#_x0000_t75" style="width:46.95pt;height:18.25pt" o:ole="">
            <v:imagedata r:id="rId207" o:title=""/>
          </v:shape>
          <o:OLEObject Type="Embed" ProgID="Equation.DSMT4" ShapeID="_x0000_i1131" DrawAspect="Content" ObjectID="_1671569422" r:id="rId208"/>
        </w:object>
      </w:r>
      <w:r w:rsidR="006B37EB">
        <w:rPr>
          <w:rFonts w:hint="eastAsia"/>
        </w:rPr>
        <w:t>的概率被</w:t>
      </w:r>
      <w:r w:rsidR="004A0548">
        <w:rPr>
          <w:rFonts w:hint="eastAsia"/>
        </w:rPr>
        <w:t>随机产生的新解替换。</w:t>
      </w:r>
    </w:p>
    <w:p w14:paraId="060C54A1" w14:textId="7B038B90" w:rsidR="003D1003" w:rsidRDefault="004A0548" w:rsidP="00033222">
      <w:pPr>
        <w:ind w:firstLine="420"/>
      </w:pPr>
      <w:r>
        <w:rPr>
          <w:rFonts w:hint="eastAsia"/>
        </w:rPr>
        <w:t>依靠</w:t>
      </w:r>
      <w:proofErr w:type="gramStart"/>
      <w:r>
        <w:rPr>
          <w:rFonts w:hint="eastAsia"/>
        </w:rPr>
        <w:t>莱</w:t>
      </w:r>
      <w:proofErr w:type="gramEnd"/>
      <w:r>
        <w:rPr>
          <w:rFonts w:hint="eastAsia"/>
        </w:rPr>
        <w:t>维飞行，布谷鸟算法拥有高效的全局搜索能力，但是在</w:t>
      </w:r>
      <w:r w:rsidR="00A42AF0">
        <w:rPr>
          <w:rFonts w:hint="eastAsia"/>
        </w:rPr>
        <w:t>每次迭代过程中仅用随机产生的新解</w:t>
      </w:r>
      <w:r>
        <w:rPr>
          <w:rFonts w:hint="eastAsia"/>
        </w:rPr>
        <w:t>来</w:t>
      </w:r>
      <w:r w:rsidR="00A42AF0">
        <w:rPr>
          <w:rFonts w:hint="eastAsia"/>
        </w:rPr>
        <w:t>进行</w:t>
      </w:r>
      <w:r>
        <w:rPr>
          <w:rFonts w:hint="eastAsia"/>
        </w:rPr>
        <w:t>部分解的替换，</w:t>
      </w:r>
      <w:r w:rsidR="009E30CF">
        <w:rPr>
          <w:rFonts w:hint="eastAsia"/>
        </w:rPr>
        <w:t>这使</w:t>
      </w:r>
      <w:r>
        <w:rPr>
          <w:rFonts w:hint="eastAsia"/>
        </w:rPr>
        <w:t>其在局部搜索能力上略有欠缺</w:t>
      </w:r>
      <w:r w:rsidR="00A42AF0">
        <w:rPr>
          <w:rFonts w:hint="eastAsia"/>
        </w:rPr>
        <w:t>。本文尝试在</w:t>
      </w:r>
      <w:proofErr w:type="gramStart"/>
      <w:r w:rsidR="00A42AF0">
        <w:rPr>
          <w:rFonts w:hint="eastAsia"/>
        </w:rPr>
        <w:t>抛弃坏解</w:t>
      </w:r>
      <w:r w:rsidR="00C973BF">
        <w:rPr>
          <w:rFonts w:hint="eastAsia"/>
        </w:rPr>
        <w:t>的</w:t>
      </w:r>
      <w:proofErr w:type="gramEnd"/>
      <w:r w:rsidR="00C973BF">
        <w:rPr>
          <w:rFonts w:hint="eastAsia"/>
        </w:rPr>
        <w:t>步骤</w:t>
      </w:r>
      <w:r w:rsidR="009E30CF">
        <w:rPr>
          <w:rFonts w:hint="eastAsia"/>
        </w:rPr>
        <w:t>中</w:t>
      </w:r>
      <w:r w:rsidR="00A42AF0">
        <w:rPr>
          <w:rFonts w:hint="eastAsia"/>
        </w:rPr>
        <w:t>加入邻域搜索的</w:t>
      </w:r>
      <w:r w:rsidR="009E30CF">
        <w:rPr>
          <w:rFonts w:hint="eastAsia"/>
        </w:rPr>
        <w:t>机制</w:t>
      </w:r>
      <w:r w:rsidR="00A42AF0">
        <w:rPr>
          <w:rFonts w:hint="eastAsia"/>
        </w:rPr>
        <w:t>，用坏解的邻域解来替代随机</w:t>
      </w:r>
      <w:r w:rsidR="009E30CF">
        <w:rPr>
          <w:rFonts w:hint="eastAsia"/>
        </w:rPr>
        <w:t>产生</w:t>
      </w:r>
      <w:r w:rsidR="00A42AF0">
        <w:rPr>
          <w:rFonts w:hint="eastAsia"/>
        </w:rPr>
        <w:t>新解，</w:t>
      </w:r>
      <w:r w:rsidR="009E30CF">
        <w:rPr>
          <w:rFonts w:hint="eastAsia"/>
        </w:rPr>
        <w:t>从而</w:t>
      </w:r>
      <w:r w:rsidR="00A42AF0">
        <w:rPr>
          <w:rFonts w:hint="eastAsia"/>
        </w:rPr>
        <w:t>提高</w:t>
      </w:r>
      <w:r w:rsidR="00C973BF">
        <w:rPr>
          <w:rFonts w:hint="eastAsia"/>
        </w:rPr>
        <w:t>求解的质量和效率。</w:t>
      </w:r>
    </w:p>
    <w:p w14:paraId="520E09A0" w14:textId="728B4CA3" w:rsidR="001E1BEE" w:rsidRDefault="001E1BEE" w:rsidP="00C83D60">
      <w:pPr>
        <w:pStyle w:val="4"/>
        <w:spacing w:before="312"/>
      </w:pPr>
      <w:r>
        <w:rPr>
          <w:rFonts w:hint="eastAsia"/>
        </w:rPr>
        <w:t>3.2.1</w:t>
      </w:r>
      <w:r>
        <w:t xml:space="preserve"> </w:t>
      </w:r>
      <w:r>
        <w:rPr>
          <w:rFonts w:hint="eastAsia"/>
        </w:rPr>
        <w:t>基于合并场景的邻域构造</w:t>
      </w:r>
    </w:p>
    <w:p w14:paraId="29626BE6" w14:textId="774334F8" w:rsidR="00756F6B" w:rsidRPr="00C973BF" w:rsidRDefault="009E30CF" w:rsidP="00C973BF">
      <w:pPr>
        <w:ind w:firstLine="420"/>
      </w:pPr>
      <w:r>
        <w:rPr>
          <w:rFonts w:hint="eastAsia"/>
        </w:rPr>
        <w:t>在并行机调度问题中，常见的邻域构造方式有移动</w:t>
      </w:r>
      <w:r w:rsidR="00AF559A">
        <w:fldChar w:fldCharType="begin"/>
      </w:r>
      <w:r w:rsidR="00AF559A">
        <w:instrText xml:space="preserve"> </w:instrText>
      </w:r>
      <w:r w:rsidR="00AF559A">
        <w:rPr>
          <w:rFonts w:hint="eastAsia"/>
        </w:rPr>
        <w:instrText>REF _Ref60170455 \r \h</w:instrText>
      </w:r>
      <w:r w:rsidR="00AF559A">
        <w:instrText xml:space="preserve"> </w:instrText>
      </w:r>
      <w:r w:rsidR="00AF559A">
        <w:fldChar w:fldCharType="separate"/>
      </w:r>
      <w:r w:rsidR="006B37EB">
        <w:t>[24]</w:t>
      </w:r>
      <w:r w:rsidR="00AF559A">
        <w:fldChar w:fldCharType="end"/>
      </w:r>
      <w:r>
        <w:rPr>
          <w:rFonts w:hint="eastAsia"/>
        </w:rPr>
        <w:t>，交换</w:t>
      </w:r>
      <w:r w:rsidR="00AF559A">
        <w:fldChar w:fldCharType="begin"/>
      </w:r>
      <w:r w:rsidR="00AF559A">
        <w:instrText xml:space="preserve"> </w:instrText>
      </w:r>
      <w:r w:rsidR="00AF559A">
        <w:rPr>
          <w:rFonts w:hint="eastAsia"/>
        </w:rPr>
        <w:instrText>REF _Ref60170461 \r \h</w:instrText>
      </w:r>
      <w:r w:rsidR="00AF559A">
        <w:instrText xml:space="preserve"> </w:instrText>
      </w:r>
      <w:r w:rsidR="00AF559A">
        <w:fldChar w:fldCharType="separate"/>
      </w:r>
      <w:r w:rsidR="006B37EB">
        <w:t>[25]</w:t>
      </w:r>
      <w:r w:rsidR="00AF559A">
        <w:fldChar w:fldCharType="end"/>
      </w:r>
      <w:r>
        <w:rPr>
          <w:rFonts w:hint="eastAsia"/>
        </w:rPr>
        <w:t>等</w:t>
      </w:r>
      <w:r w:rsidR="0066221E">
        <w:rPr>
          <w:rFonts w:hint="eastAsia"/>
        </w:rPr>
        <w:t>。相比其他类型的并行机问题，</w:t>
      </w:r>
      <w:r w:rsidR="00A42AF0">
        <w:rPr>
          <w:rFonts w:hint="eastAsia"/>
        </w:rPr>
        <w:t>一致并行机</w:t>
      </w:r>
      <w:r w:rsidR="001C4865">
        <w:rPr>
          <w:rFonts w:hint="eastAsia"/>
        </w:rPr>
        <w:t>调度</w:t>
      </w:r>
      <w:r w:rsidR="0066221E">
        <w:rPr>
          <w:rFonts w:hint="eastAsia"/>
        </w:rPr>
        <w:t>的邻域操作往往围绕</w:t>
      </w:r>
      <w:r w:rsidR="001C4865">
        <w:rPr>
          <w:rFonts w:hint="eastAsia"/>
        </w:rPr>
        <w:t>加工时间最长</w:t>
      </w:r>
      <w:r w:rsidR="0066221E">
        <w:rPr>
          <w:rFonts w:hint="eastAsia"/>
        </w:rPr>
        <w:t>的</w:t>
      </w:r>
      <w:r w:rsidR="001C4865">
        <w:rPr>
          <w:rFonts w:hint="eastAsia"/>
        </w:rPr>
        <w:t>关键机器</w:t>
      </w:r>
      <w:r w:rsidR="006775B5">
        <w:fldChar w:fldCharType="begin"/>
      </w:r>
      <w:r w:rsidR="006775B5">
        <w:instrText xml:space="preserve"> </w:instrText>
      </w:r>
      <w:r w:rsidR="006775B5">
        <w:rPr>
          <w:rFonts w:hint="eastAsia"/>
        </w:rPr>
        <w:instrText>REF _Ref59694524 \r \h</w:instrText>
      </w:r>
      <w:r w:rsidR="006775B5">
        <w:instrText xml:space="preserve"> </w:instrText>
      </w:r>
      <w:r w:rsidR="006775B5">
        <w:fldChar w:fldCharType="separate"/>
      </w:r>
      <w:r w:rsidR="006B37EB">
        <w:t>[1]</w:t>
      </w:r>
      <w:r w:rsidR="006775B5">
        <w:fldChar w:fldCharType="end"/>
      </w:r>
      <w:r w:rsidR="0066221E">
        <w:rPr>
          <w:rFonts w:hint="eastAsia"/>
        </w:rPr>
        <w:t>进行。</w:t>
      </w:r>
      <w:r w:rsidR="00BC4009">
        <w:rPr>
          <w:rFonts w:hint="eastAsia"/>
        </w:rPr>
        <w:t>用</w:t>
      </w:r>
      <w:r w:rsidR="00BC4009" w:rsidRPr="006B3F20">
        <w:rPr>
          <w:rFonts w:ascii="宋体" w:hAnsi="宋体"/>
          <w:position w:val="-12"/>
        </w:rPr>
        <w:object w:dxaOrig="380" w:dyaOrig="360" w14:anchorId="36F155D2">
          <v:shape id="_x0000_i1132" type="#_x0000_t75" style="width:19.15pt;height:18.25pt" o:ole="">
            <v:imagedata r:id="rId209" o:title=""/>
          </v:shape>
          <o:OLEObject Type="Embed" ProgID="Equation.DSMT4" ShapeID="_x0000_i1132" DrawAspect="Content" ObjectID="_1671569423" r:id="rId210"/>
        </w:object>
      </w:r>
      <w:r w:rsidR="00BC4009">
        <w:rPr>
          <w:rFonts w:ascii="宋体" w:hAnsi="宋体" w:hint="eastAsia"/>
        </w:rPr>
        <w:t>表示</w:t>
      </w:r>
      <w:r w:rsidR="0066221E">
        <w:rPr>
          <w:rFonts w:ascii="宋体" w:hAnsi="宋体" w:hint="eastAsia"/>
        </w:rPr>
        <w:t>关键机器</w:t>
      </w:r>
      <w:r w:rsidR="001C4865">
        <w:rPr>
          <w:rFonts w:hint="eastAsia"/>
        </w:rPr>
        <w:t>，</w:t>
      </w:r>
      <w:r w:rsidR="00C973BF">
        <w:rPr>
          <w:rFonts w:hint="eastAsia"/>
        </w:rPr>
        <w:t>一致并行机</w:t>
      </w:r>
      <w:r w:rsidR="001C4865">
        <w:rPr>
          <w:rFonts w:hint="eastAsia"/>
        </w:rPr>
        <w:t>围绕</w:t>
      </w:r>
      <w:r w:rsidR="00BC4009" w:rsidRPr="006B3F20">
        <w:rPr>
          <w:rFonts w:ascii="宋体" w:hAnsi="宋体"/>
          <w:position w:val="-12"/>
        </w:rPr>
        <w:object w:dxaOrig="380" w:dyaOrig="360" w14:anchorId="7AE61CD9">
          <v:shape id="_x0000_i1133" type="#_x0000_t75" style="width:19.15pt;height:18.25pt" o:ole="">
            <v:imagedata r:id="rId209" o:title=""/>
          </v:shape>
          <o:OLEObject Type="Embed" ProgID="Equation.DSMT4" ShapeID="_x0000_i1133" DrawAspect="Content" ObjectID="_1671569424" r:id="rId211"/>
        </w:object>
      </w:r>
      <w:r w:rsidR="001C4865">
        <w:rPr>
          <w:rFonts w:hint="eastAsia"/>
        </w:rPr>
        <w:t>进行</w:t>
      </w:r>
      <w:r w:rsidR="0066221E">
        <w:rPr>
          <w:rFonts w:hint="eastAsia"/>
        </w:rPr>
        <w:t>邻域解</w:t>
      </w:r>
      <w:r w:rsidR="00782487">
        <w:rPr>
          <w:rFonts w:hint="eastAsia"/>
        </w:rPr>
        <w:t>构造</w:t>
      </w:r>
      <w:r w:rsidR="0066221E">
        <w:rPr>
          <w:rFonts w:hint="eastAsia"/>
        </w:rPr>
        <w:t>的</w:t>
      </w:r>
      <w:r w:rsidR="00782487">
        <w:rPr>
          <w:rFonts w:hint="eastAsia"/>
        </w:rPr>
        <w:t>操作</w:t>
      </w:r>
      <w:r w:rsidR="00472BB0">
        <w:rPr>
          <w:rFonts w:hint="eastAsia"/>
        </w:rPr>
        <w:t>大致</w:t>
      </w:r>
      <w:r w:rsidR="001C4865">
        <w:rPr>
          <w:rFonts w:hint="eastAsia"/>
        </w:rPr>
        <w:t>可以分为以下几类：</w:t>
      </w:r>
      <w:r w:rsidR="00472BB0">
        <w:rPr>
          <w:rFonts w:hint="eastAsia"/>
        </w:rPr>
        <w:t>交换</w:t>
      </w:r>
      <w:r w:rsidR="00581628">
        <w:rPr>
          <w:rFonts w:hint="eastAsia"/>
        </w:rPr>
        <w:t>(</w:t>
      </w:r>
      <w:r w:rsidR="00472BB0">
        <w:rPr>
          <w:rFonts w:hint="eastAsia"/>
        </w:rPr>
        <w:t>exchange</w:t>
      </w:r>
      <w:r w:rsidR="00581628">
        <w:rPr>
          <w:rFonts w:hint="eastAsia"/>
        </w:rPr>
        <w:t>)</w:t>
      </w:r>
      <w:r w:rsidR="00472BB0">
        <w:rPr>
          <w:rFonts w:hint="eastAsia"/>
        </w:rPr>
        <w:t>，随机移动</w:t>
      </w:r>
      <w:r w:rsidR="00581628">
        <w:rPr>
          <w:rFonts w:hint="eastAsia"/>
        </w:rPr>
        <w:t>(</w:t>
      </w:r>
      <w:r w:rsidR="00472BB0">
        <w:rPr>
          <w:rFonts w:hint="eastAsia"/>
        </w:rPr>
        <w:t>move</w:t>
      </w:r>
      <w:r w:rsidR="00581628">
        <w:rPr>
          <w:rFonts w:hint="eastAsia"/>
        </w:rPr>
        <w:t>)</w:t>
      </w:r>
      <w:r w:rsidR="00472BB0">
        <w:rPr>
          <w:rFonts w:hint="eastAsia"/>
        </w:rPr>
        <w:t>，插入</w:t>
      </w:r>
      <w:r w:rsidR="00581628">
        <w:rPr>
          <w:rFonts w:hint="eastAsia"/>
        </w:rPr>
        <w:t>(</w:t>
      </w:r>
      <w:r w:rsidR="00472BB0">
        <w:rPr>
          <w:rFonts w:hint="eastAsia"/>
        </w:rPr>
        <w:t>insert</w:t>
      </w:r>
      <w:r w:rsidR="00581628">
        <w:rPr>
          <w:rFonts w:hint="eastAsia"/>
        </w:rPr>
        <w:t>)</w:t>
      </w:r>
      <w:r w:rsidR="00472BB0">
        <w:rPr>
          <w:rFonts w:hint="eastAsia"/>
        </w:rPr>
        <w:t>。</w:t>
      </w:r>
      <w:r w:rsidR="00C973BF">
        <w:rPr>
          <w:rFonts w:hint="eastAsia"/>
        </w:rPr>
        <w:t>其中</w:t>
      </w:r>
      <w:r w:rsidR="00472BB0">
        <w:rPr>
          <w:rFonts w:hint="eastAsia"/>
        </w:rPr>
        <w:t>交换操作</w:t>
      </w:r>
      <w:r w:rsidR="00C973BF">
        <w:rPr>
          <w:rFonts w:hint="eastAsia"/>
        </w:rPr>
        <w:t>又</w:t>
      </w:r>
      <w:r w:rsidR="0094168B">
        <w:rPr>
          <w:rFonts w:hint="eastAsia"/>
        </w:rPr>
        <w:t>可以分为一对一交换</w:t>
      </w:r>
      <w:r w:rsidR="00581628">
        <w:rPr>
          <w:rFonts w:hint="eastAsia"/>
        </w:rPr>
        <w:t>(</w:t>
      </w:r>
      <w:r w:rsidR="0094168B">
        <w:rPr>
          <w:rFonts w:hint="eastAsia"/>
        </w:rPr>
        <w:t>exchange1</w:t>
      </w:r>
      <w:r w:rsidR="00581628">
        <w:t>)</w:t>
      </w:r>
      <w:r w:rsidR="0094168B">
        <w:rPr>
          <w:rFonts w:hint="eastAsia"/>
        </w:rPr>
        <w:t>和多对多交换</w:t>
      </w:r>
      <w:r w:rsidR="00581628">
        <w:rPr>
          <w:rFonts w:hint="eastAsia"/>
        </w:rPr>
        <w:t>(</w:t>
      </w:r>
      <w:r w:rsidR="0094168B">
        <w:rPr>
          <w:rFonts w:hint="eastAsia"/>
        </w:rPr>
        <w:t>e</w:t>
      </w:r>
      <w:r w:rsidR="0094168B">
        <w:t>xchange2</w:t>
      </w:r>
      <w:r w:rsidR="00581628">
        <w:t>)</w:t>
      </w:r>
      <w:r w:rsidR="00AF559A">
        <w:fldChar w:fldCharType="begin"/>
      </w:r>
      <w:r w:rsidR="00AF559A">
        <w:instrText xml:space="preserve"> REF _Ref59695013 \r \h </w:instrText>
      </w:r>
      <w:r w:rsidR="00AF559A">
        <w:fldChar w:fldCharType="separate"/>
      </w:r>
      <w:r w:rsidR="006B37EB">
        <w:t>[26]</w:t>
      </w:r>
      <w:r w:rsidR="00AF559A">
        <w:fldChar w:fldCharType="end"/>
      </w:r>
      <w:r w:rsidR="00AF559A">
        <w:rPr>
          <w:rFonts w:hint="eastAsia"/>
        </w:rPr>
        <w:t xml:space="preserve"> </w:t>
      </w:r>
      <w:r w:rsidR="00581628">
        <w:rPr>
          <w:rFonts w:hint="eastAsia"/>
        </w:rPr>
        <w:t>-</w:t>
      </w:r>
      <w:r w:rsidR="00581628">
        <w:fldChar w:fldCharType="begin"/>
      </w:r>
      <w:r w:rsidR="00581628">
        <w:instrText xml:space="preserve"> REF _Ref59695037 \r \h </w:instrText>
      </w:r>
      <w:r w:rsidR="00581628">
        <w:fldChar w:fldCharType="separate"/>
      </w:r>
      <w:r w:rsidR="006B37EB">
        <w:t>[29]</w:t>
      </w:r>
      <w:r w:rsidR="00581628">
        <w:fldChar w:fldCharType="end"/>
      </w:r>
      <w:r w:rsidR="00581628">
        <w:rPr>
          <w:rFonts w:hint="eastAsia"/>
        </w:rPr>
        <w:t>。此外还有循环使用以上多种邻域构造方式的操作</w:t>
      </w:r>
      <w:r w:rsidR="00581628">
        <w:fldChar w:fldCharType="begin"/>
      </w:r>
      <w:r w:rsidR="00581628">
        <w:instrText xml:space="preserve"> </w:instrText>
      </w:r>
      <w:r w:rsidR="00581628">
        <w:rPr>
          <w:rFonts w:hint="eastAsia"/>
        </w:rPr>
        <w:instrText>REF _Ref59695088 \r \h</w:instrText>
      </w:r>
      <w:r w:rsidR="00581628">
        <w:instrText xml:space="preserve"> </w:instrText>
      </w:r>
      <w:r w:rsidR="00581628">
        <w:fldChar w:fldCharType="separate"/>
      </w:r>
      <w:r w:rsidR="006B37EB">
        <w:t>[30]</w:t>
      </w:r>
      <w:r w:rsidR="00581628">
        <w:fldChar w:fldCharType="end"/>
      </w:r>
      <w:r w:rsidR="00782487">
        <w:rPr>
          <w:rFonts w:hint="eastAsia"/>
        </w:rPr>
        <w:t>。相比之下，多对多交换和插入方式通常针对加工时间最长的工件，在工件的选择上更具针对性</w:t>
      </w:r>
      <w:r w:rsidR="0090164A">
        <w:rPr>
          <w:rFonts w:hint="eastAsia"/>
        </w:rPr>
        <w:t>。多对多交换是</w:t>
      </w:r>
      <w:r w:rsidR="0037240F" w:rsidRPr="006B3F20">
        <w:rPr>
          <w:rFonts w:ascii="宋体" w:hAnsi="宋体" w:hint="eastAsia"/>
        </w:rPr>
        <w:t>从</w:t>
      </w:r>
      <w:r w:rsidR="0037240F" w:rsidRPr="006B3F20">
        <w:rPr>
          <w:rFonts w:ascii="宋体" w:hAnsi="宋体"/>
          <w:position w:val="-12"/>
        </w:rPr>
        <w:object w:dxaOrig="380" w:dyaOrig="360" w14:anchorId="5011EF01">
          <v:shape id="_x0000_i1134" type="#_x0000_t75" style="width:19.15pt;height:18.25pt" o:ole="">
            <v:imagedata r:id="rId209" o:title=""/>
          </v:shape>
          <o:OLEObject Type="Embed" ProgID="Equation.DSMT4" ShapeID="_x0000_i1134" DrawAspect="Content" ObjectID="_1671569425" r:id="rId212"/>
        </w:object>
      </w:r>
      <w:r w:rsidR="0037240F" w:rsidRPr="006B3F20">
        <w:rPr>
          <w:rFonts w:ascii="宋体" w:hAnsi="宋体" w:hint="eastAsia"/>
        </w:rPr>
        <w:t>上随机选择</w:t>
      </w:r>
      <w:r w:rsidR="0090164A">
        <w:rPr>
          <w:rFonts w:ascii="宋体" w:hAnsi="宋体" w:hint="eastAsia"/>
        </w:rPr>
        <w:t>加工时间最长的</w:t>
      </w:r>
      <w:r w:rsidR="0037240F" w:rsidRPr="006B3F20">
        <w:rPr>
          <w:rFonts w:ascii="宋体" w:hAnsi="宋体"/>
          <w:position w:val="-12"/>
        </w:rPr>
        <w:object w:dxaOrig="260" w:dyaOrig="360" w14:anchorId="5B0ACE68">
          <v:shape id="_x0000_i1135" type="#_x0000_t75" style="width:13.2pt;height:18.25pt" o:ole="">
            <v:imagedata r:id="rId213" o:title=""/>
          </v:shape>
          <o:OLEObject Type="Embed" ProgID="Equation.DSMT4" ShapeID="_x0000_i1135" DrawAspect="Content" ObjectID="_1671569426" r:id="rId214"/>
        </w:object>
      </w:r>
      <w:r w:rsidR="0090164A">
        <w:rPr>
          <w:rFonts w:ascii="宋体" w:hAnsi="宋体" w:hint="eastAsia"/>
        </w:rPr>
        <w:t>和</w:t>
      </w:r>
      <w:r w:rsidR="0090164A" w:rsidRPr="0090164A">
        <w:rPr>
          <w:rFonts w:ascii="宋体" w:hAnsi="宋体"/>
          <w:position w:val="-14"/>
        </w:rPr>
        <w:object w:dxaOrig="279" w:dyaOrig="380" w14:anchorId="68AA42D4">
          <v:shape id="_x0000_i1136" type="#_x0000_t75" style="width:14.6pt;height:19.15pt" o:ole="">
            <v:imagedata r:id="rId215" o:title=""/>
          </v:shape>
          <o:OLEObject Type="Embed" ProgID="Equation.DSMT4" ShapeID="_x0000_i1136" DrawAspect="Content" ObjectID="_1671569427" r:id="rId216"/>
        </w:object>
      </w:r>
      <w:r w:rsidR="0037240F" w:rsidRPr="006B3F20">
        <w:rPr>
          <w:rFonts w:ascii="宋体" w:hAnsi="宋体" w:hint="eastAsia"/>
        </w:rPr>
        <w:t>，</w:t>
      </w:r>
      <w:r w:rsidR="0037240F">
        <w:rPr>
          <w:rFonts w:ascii="宋体" w:hAnsi="宋体" w:hint="eastAsia"/>
        </w:rPr>
        <w:t>将其</w:t>
      </w:r>
      <w:r w:rsidR="0090164A">
        <w:rPr>
          <w:rFonts w:ascii="宋体" w:hAnsi="宋体" w:hint="eastAsia"/>
        </w:rPr>
        <w:t>与</w:t>
      </w:r>
      <w:r w:rsidR="0037240F">
        <w:rPr>
          <w:rFonts w:ascii="宋体" w:hAnsi="宋体" w:hint="eastAsia"/>
        </w:rPr>
        <w:t>另一台非关键机器</w:t>
      </w:r>
      <w:r w:rsidR="0037240F" w:rsidRPr="006B3F20">
        <w:rPr>
          <w:rFonts w:ascii="宋体" w:hAnsi="宋体"/>
          <w:position w:val="-12"/>
        </w:rPr>
        <w:object w:dxaOrig="440" w:dyaOrig="360" w14:anchorId="55734BB3">
          <v:shape id="_x0000_i1137" type="#_x0000_t75" style="width:23.7pt;height:18.25pt" o:ole="">
            <v:imagedata r:id="rId217" o:title=""/>
          </v:shape>
          <o:OLEObject Type="Embed" ProgID="Equation.DSMT4" ShapeID="_x0000_i1137" DrawAspect="Content" ObjectID="_1671569428" r:id="rId218"/>
        </w:object>
      </w:r>
      <w:r w:rsidR="0037240F" w:rsidRPr="006B3F20">
        <w:rPr>
          <w:rFonts w:ascii="宋体" w:hAnsi="宋体" w:hint="eastAsia"/>
        </w:rPr>
        <w:t>上</w:t>
      </w:r>
      <w:r w:rsidR="0090164A">
        <w:rPr>
          <w:rFonts w:ascii="宋体" w:hAnsi="宋体" w:hint="eastAsia"/>
        </w:rPr>
        <w:t>的</w:t>
      </w:r>
      <w:r w:rsidR="0090164A" w:rsidRPr="006B3F20">
        <w:rPr>
          <w:rFonts w:ascii="宋体" w:hAnsi="宋体"/>
          <w:position w:val="-12"/>
        </w:rPr>
        <w:object w:dxaOrig="279" w:dyaOrig="360" w14:anchorId="1C3C2DA9">
          <v:shape id="_x0000_i1138" type="#_x0000_t75" style="width:14.6pt;height:18.25pt" o:ole="">
            <v:imagedata r:id="rId219" o:title=""/>
          </v:shape>
          <o:OLEObject Type="Embed" ProgID="Equation.DSMT4" ShapeID="_x0000_i1138" DrawAspect="Content" ObjectID="_1671569429" r:id="rId220"/>
        </w:object>
      </w:r>
      <w:r w:rsidR="0090164A" w:rsidRPr="006B3F20">
        <w:rPr>
          <w:rFonts w:ascii="宋体" w:hAnsi="宋体" w:hint="eastAsia"/>
        </w:rPr>
        <w:t>和</w:t>
      </w:r>
      <w:r w:rsidR="0090164A" w:rsidRPr="006B3F20">
        <w:rPr>
          <w:rFonts w:ascii="宋体" w:hAnsi="宋体"/>
          <w:position w:val="-12"/>
        </w:rPr>
        <w:object w:dxaOrig="260" w:dyaOrig="360" w14:anchorId="4BB07453">
          <v:shape id="_x0000_i1139" type="#_x0000_t75" style="width:13.2pt;height:18.25pt" o:ole="">
            <v:imagedata r:id="rId221" o:title=""/>
          </v:shape>
          <o:OLEObject Type="Embed" ProgID="Equation.DSMT4" ShapeID="_x0000_i1139" DrawAspect="Content" ObjectID="_1671569430" r:id="rId222"/>
        </w:object>
      </w:r>
      <w:r w:rsidR="0090164A">
        <w:rPr>
          <w:rFonts w:ascii="宋体" w:hAnsi="宋体" w:hint="eastAsia"/>
        </w:rPr>
        <w:t>进行交换位置</w:t>
      </w:r>
      <w:r w:rsidR="0037240F">
        <w:rPr>
          <w:rFonts w:ascii="宋体" w:hAnsi="宋体" w:hint="eastAsia"/>
        </w:rPr>
        <w:t>。</w:t>
      </w:r>
      <w:r w:rsidR="003302E0">
        <w:rPr>
          <w:rFonts w:ascii="宋体" w:hAnsi="宋体" w:hint="eastAsia"/>
        </w:rPr>
        <w:t>插入操作</w:t>
      </w:r>
      <w:r w:rsidR="0090164A">
        <w:rPr>
          <w:rFonts w:ascii="宋体" w:hAnsi="宋体" w:hint="eastAsia"/>
        </w:rPr>
        <w:t>则是</w:t>
      </w:r>
      <w:r w:rsidR="006B7255" w:rsidRPr="006B3F20">
        <w:rPr>
          <w:rFonts w:ascii="宋体" w:hAnsi="宋体"/>
          <w:position w:val="-12"/>
        </w:rPr>
        <w:object w:dxaOrig="380" w:dyaOrig="360" w14:anchorId="44D50FA6">
          <v:shape id="_x0000_i1140" type="#_x0000_t75" style="width:19.15pt;height:18.25pt" o:ole="">
            <v:imagedata r:id="rId209" o:title=""/>
          </v:shape>
          <o:OLEObject Type="Embed" ProgID="Equation.DSMT4" ShapeID="_x0000_i1140" DrawAspect="Content" ObjectID="_1671569431" r:id="rId223"/>
        </w:object>
      </w:r>
      <w:r w:rsidR="006B7255">
        <w:rPr>
          <w:rFonts w:ascii="宋体" w:hAnsi="宋体" w:hint="eastAsia"/>
        </w:rPr>
        <w:t>上选择加工时间最长的工件</w:t>
      </w:r>
      <w:r w:rsidR="006B7255" w:rsidRPr="006B3F20">
        <w:rPr>
          <w:rFonts w:ascii="宋体" w:hAnsi="宋体"/>
          <w:position w:val="-12"/>
        </w:rPr>
        <w:object w:dxaOrig="260" w:dyaOrig="360" w14:anchorId="791B0289">
          <v:shape id="_x0000_i1141" type="#_x0000_t75" style="width:13.2pt;height:18.25pt" o:ole="">
            <v:imagedata r:id="rId213" o:title=""/>
          </v:shape>
          <o:OLEObject Type="Embed" ProgID="Equation.DSMT4" ShapeID="_x0000_i1141" DrawAspect="Content" ObjectID="_1671569432" r:id="rId224"/>
        </w:object>
      </w:r>
      <w:r w:rsidR="006B7255">
        <w:rPr>
          <w:rFonts w:ascii="宋体" w:hAnsi="宋体" w:hint="eastAsia"/>
        </w:rPr>
        <w:t>，再选择一台</w:t>
      </w:r>
      <w:r w:rsidR="006B7255" w:rsidRPr="006B3F20">
        <w:rPr>
          <w:rFonts w:ascii="宋体" w:hAnsi="宋体"/>
          <w:position w:val="-12"/>
        </w:rPr>
        <w:object w:dxaOrig="440" w:dyaOrig="360" w14:anchorId="179F7689">
          <v:shape id="_x0000_i1142" type="#_x0000_t75" style="width:23.7pt;height:18.25pt" o:ole="">
            <v:imagedata r:id="rId217" o:title=""/>
          </v:shape>
          <o:OLEObject Type="Embed" ProgID="Equation.DSMT4" ShapeID="_x0000_i1142" DrawAspect="Content" ObjectID="_1671569433" r:id="rId225"/>
        </w:object>
      </w:r>
      <w:r w:rsidR="006B7255">
        <w:rPr>
          <w:rFonts w:ascii="宋体" w:hAnsi="宋体" w:hint="eastAsia"/>
        </w:rPr>
        <w:t>，将</w:t>
      </w:r>
      <w:r w:rsidR="006B7255" w:rsidRPr="006B3F20">
        <w:rPr>
          <w:rFonts w:ascii="宋体" w:hAnsi="宋体"/>
          <w:position w:val="-12"/>
        </w:rPr>
        <w:object w:dxaOrig="260" w:dyaOrig="360" w14:anchorId="44F7F0C9">
          <v:shape id="_x0000_i1143" type="#_x0000_t75" style="width:13.2pt;height:18.25pt" o:ole="">
            <v:imagedata r:id="rId213" o:title=""/>
          </v:shape>
          <o:OLEObject Type="Embed" ProgID="Equation.DSMT4" ShapeID="_x0000_i1143" DrawAspect="Content" ObjectID="_1671569434" r:id="rId226"/>
        </w:object>
      </w:r>
      <w:r w:rsidR="006B7255">
        <w:rPr>
          <w:rFonts w:ascii="宋体" w:hAnsi="宋体" w:hint="eastAsia"/>
        </w:rPr>
        <w:t>插入到</w:t>
      </w:r>
      <w:r w:rsidR="006B7255" w:rsidRPr="006B3F20">
        <w:rPr>
          <w:rFonts w:ascii="宋体" w:hAnsi="宋体"/>
          <w:position w:val="-12"/>
        </w:rPr>
        <w:object w:dxaOrig="440" w:dyaOrig="360" w14:anchorId="52B2A046">
          <v:shape id="_x0000_i1144" type="#_x0000_t75" style="width:23.7pt;height:18.25pt" o:ole="">
            <v:imagedata r:id="rId217" o:title=""/>
          </v:shape>
          <o:OLEObject Type="Embed" ProgID="Equation.DSMT4" ShapeID="_x0000_i1144" DrawAspect="Content" ObjectID="_1671569435" r:id="rId227"/>
        </w:object>
      </w:r>
      <w:r w:rsidR="006B7255">
        <w:rPr>
          <w:rFonts w:ascii="宋体" w:hAnsi="宋体" w:hint="eastAsia"/>
        </w:rPr>
        <w:t>的加工队列</w:t>
      </w:r>
      <w:r w:rsidR="003456E8">
        <w:rPr>
          <w:rFonts w:ascii="宋体" w:hAnsi="宋体" w:hint="eastAsia"/>
        </w:rPr>
        <w:t>中</w:t>
      </w:r>
      <w:r w:rsidR="006B7255">
        <w:rPr>
          <w:rFonts w:ascii="宋体" w:hAnsi="宋体" w:hint="eastAsia"/>
        </w:rPr>
        <w:t>。</w:t>
      </w:r>
      <w:r w:rsidR="0090164A">
        <w:rPr>
          <w:rFonts w:ascii="宋体" w:hAnsi="宋体" w:hint="eastAsia"/>
        </w:rPr>
        <w:t>本文将采用以上两种操作产生邻域解。</w:t>
      </w:r>
    </w:p>
    <w:p w14:paraId="629CACB1" w14:textId="3A4CC8F0" w:rsidR="00B55E83" w:rsidRDefault="001E1BEE" w:rsidP="00C83D60">
      <w:pPr>
        <w:ind w:firstLine="420"/>
        <w:rPr>
          <w:rFonts w:ascii="宋体" w:hAnsi="宋体"/>
        </w:rPr>
      </w:pPr>
      <w:commentRangeStart w:id="54"/>
      <w:r>
        <w:rPr>
          <w:rFonts w:ascii="宋体" w:hAnsi="宋体" w:hint="eastAsia"/>
        </w:rPr>
        <w:t>以上的一致并行机邻域解构造方式一般都是在确定性环境下进行的。</w:t>
      </w:r>
      <w:r w:rsidR="0090164A">
        <w:rPr>
          <w:rFonts w:ascii="宋体" w:hAnsi="宋体" w:hint="eastAsia"/>
        </w:rPr>
        <w:t>在不确定环境</w:t>
      </w:r>
      <w:r w:rsidR="004E37C1">
        <w:rPr>
          <w:rFonts w:ascii="宋体" w:hAnsi="宋体" w:hint="eastAsia"/>
        </w:rPr>
        <w:t>中</w:t>
      </w:r>
      <w:r w:rsidR="0090164A">
        <w:rPr>
          <w:rFonts w:ascii="宋体" w:hAnsi="宋体" w:hint="eastAsia"/>
        </w:rPr>
        <w:t>，</w:t>
      </w:r>
      <w:r w:rsidR="004E37C1">
        <w:rPr>
          <w:rFonts w:ascii="宋体" w:hAnsi="宋体" w:hint="eastAsia"/>
        </w:rPr>
        <w:t>同一个解在不同场景下会</w:t>
      </w:r>
      <w:r w:rsidR="00762E91">
        <w:rPr>
          <w:rFonts w:ascii="宋体" w:hAnsi="宋体" w:hint="eastAsia"/>
        </w:rPr>
        <w:t>呈现出</w:t>
      </w:r>
      <w:r w:rsidR="004E37C1">
        <w:rPr>
          <w:rFonts w:ascii="宋体" w:hAnsi="宋体" w:hint="eastAsia"/>
        </w:rPr>
        <w:t>不同的关键机器，因此同样的邻域操作在不同场景下也会产生不同的邻域解。以一个</w:t>
      </w:r>
      <w:r w:rsidR="00B55E83">
        <w:rPr>
          <w:rFonts w:ascii="宋体" w:hAnsi="宋体" w:hint="eastAsia"/>
        </w:rPr>
        <w:t>3机器7工件的一致并行机调度问题为例，图2展示了对该问题的一个</w:t>
      </w:r>
      <w:proofErr w:type="gramStart"/>
      <w:r w:rsidR="00B55E83">
        <w:rPr>
          <w:rFonts w:ascii="宋体" w:hAnsi="宋体" w:hint="eastAsia"/>
        </w:rPr>
        <w:t>解采用</w:t>
      </w:r>
      <w:proofErr w:type="gramEnd"/>
      <w:r w:rsidR="00B55E83">
        <w:rPr>
          <w:rFonts w:ascii="宋体" w:hAnsi="宋体" w:hint="eastAsia"/>
        </w:rPr>
        <w:t>插入方式在不同场景下产生的邻域解。其中(</w:t>
      </w:r>
      <w:r w:rsidR="00B55E83">
        <w:rPr>
          <w:rFonts w:ascii="宋体" w:hAnsi="宋体"/>
        </w:rPr>
        <w:t>a)</w:t>
      </w:r>
      <w:r w:rsidR="00B55E83">
        <w:rPr>
          <w:rFonts w:ascii="宋体" w:hAnsi="宋体" w:hint="eastAsia"/>
        </w:rPr>
        <w:t>为在场景</w:t>
      </w:r>
      <w:r w:rsidR="00B55E83" w:rsidRPr="00B55E83">
        <w:rPr>
          <w:rFonts w:ascii="宋体" w:hAnsi="宋体"/>
          <w:position w:val="-12"/>
        </w:rPr>
        <w:object w:dxaOrig="240" w:dyaOrig="360" w14:anchorId="5F6831E6">
          <v:shape id="_x0000_i1145" type="#_x0000_t75" style="width:11.85pt;height:18.25pt" o:ole="">
            <v:imagedata r:id="rId228" o:title=""/>
          </v:shape>
          <o:OLEObject Type="Embed" ProgID="Equation.DSMT4" ShapeID="_x0000_i1145" DrawAspect="Content" ObjectID="_1671569436" r:id="rId229"/>
        </w:object>
      </w:r>
      <w:r w:rsidR="00B55E83">
        <w:rPr>
          <w:rFonts w:ascii="宋体" w:hAnsi="宋体" w:hint="eastAsia"/>
        </w:rPr>
        <w:t>下进行插入操作的过程，(</w:t>
      </w:r>
      <w:r w:rsidR="00B55E83">
        <w:rPr>
          <w:rFonts w:ascii="宋体" w:hAnsi="宋体"/>
        </w:rPr>
        <w:t>b)</w:t>
      </w:r>
      <w:r w:rsidR="00B55E83">
        <w:rPr>
          <w:rFonts w:ascii="宋体" w:hAnsi="宋体" w:hint="eastAsia"/>
        </w:rPr>
        <w:t>为在场景</w:t>
      </w:r>
      <w:r w:rsidR="00B55E83" w:rsidRPr="00B55E83">
        <w:rPr>
          <w:rFonts w:ascii="宋体" w:hAnsi="宋体"/>
          <w:position w:val="-12"/>
        </w:rPr>
        <w:object w:dxaOrig="279" w:dyaOrig="360" w14:anchorId="348E5173">
          <v:shape id="_x0000_i1146" type="#_x0000_t75" style="width:14.6pt;height:18.25pt" o:ole="">
            <v:imagedata r:id="rId230" o:title=""/>
          </v:shape>
          <o:OLEObject Type="Embed" ProgID="Equation.DSMT4" ShapeID="_x0000_i1146" DrawAspect="Content" ObjectID="_1671569437" r:id="rId231"/>
        </w:object>
      </w:r>
      <w:r w:rsidR="00B55E83">
        <w:rPr>
          <w:rFonts w:ascii="宋体" w:hAnsi="宋体" w:hint="eastAsia"/>
        </w:rPr>
        <w:t>下利用插入操作产生邻域解的过程：</w:t>
      </w:r>
      <w:commentRangeEnd w:id="54"/>
      <w:r w:rsidR="00C50ACE">
        <w:rPr>
          <w:rStyle w:val="a7"/>
        </w:rPr>
        <w:commentReference w:id="54"/>
      </w:r>
    </w:p>
    <w:p w14:paraId="77142F3F" w14:textId="77777777" w:rsidR="00C83D60" w:rsidRDefault="00C83D60" w:rsidP="00C973BF">
      <w:pPr>
        <w:ind w:firstLine="420"/>
      </w:pPr>
    </w:p>
    <w:p w14:paraId="7B5759B9" w14:textId="780395FA" w:rsidR="001C4865" w:rsidRDefault="00C83D60" w:rsidP="00C973BF">
      <w:pPr>
        <w:ind w:firstLine="420"/>
      </w:pPr>
      <w:r>
        <w:rPr>
          <w:rFonts w:hint="eastAsia"/>
        </w:rPr>
        <w:t>因为第二阶段的目标函数涉及多个坏场景，为了充分考虑不同场景对邻域解产生的影响，</w:t>
      </w:r>
      <w:r w:rsidR="00892B4C">
        <w:rPr>
          <w:rFonts w:hint="eastAsia"/>
        </w:rPr>
        <w:t>参考</w:t>
      </w:r>
      <w:r w:rsidR="00892B4C">
        <w:rPr>
          <w:rFonts w:hint="eastAsia"/>
        </w:rPr>
        <w:t>W</w:t>
      </w:r>
      <w:r w:rsidR="00C973BF">
        <w:t>ang</w:t>
      </w:r>
      <w:r w:rsidR="006775B5">
        <w:fldChar w:fldCharType="begin"/>
      </w:r>
      <w:r w:rsidR="006775B5">
        <w:instrText xml:space="preserve"> REF _Ref59694671 \r \h </w:instrText>
      </w:r>
      <w:r w:rsidR="006775B5">
        <w:fldChar w:fldCharType="separate"/>
      </w:r>
      <w:r w:rsidR="006B37EB">
        <w:t>[10]</w:t>
      </w:r>
      <w:r w:rsidR="006775B5">
        <w:fldChar w:fldCharType="end"/>
      </w:r>
      <w:r w:rsidR="00892B4C">
        <w:rPr>
          <w:rFonts w:hint="eastAsia"/>
        </w:rPr>
        <w:t>在求解离散场景下的作业车间调度问题时，提出了一种基于合并场景的邻域构造方式，以此来处理不同场景下每个解的关键路径不同造成的影响。本文对常规的一致并行机邻域产生方式进行拓展，采用合并场景</w:t>
      </w:r>
      <w:r w:rsidR="002C1DB5">
        <w:rPr>
          <w:rFonts w:hint="eastAsia"/>
        </w:rPr>
        <w:t>的构造来使邻域解的产生更加合理。</w:t>
      </w:r>
    </w:p>
    <w:p w14:paraId="22E51995" w14:textId="691CED0D" w:rsidR="00BD709E" w:rsidRDefault="00502AD7" w:rsidP="00502AD7">
      <w:pPr>
        <w:pStyle w:val="MTDisplayEquation"/>
        <w:ind w:firstLine="420"/>
      </w:pPr>
      <w:r>
        <w:rPr>
          <w:rFonts w:hint="eastAsia"/>
        </w:rPr>
        <w:t>对于一个解</w:t>
      </w:r>
      <w:r w:rsidR="00D9749D" w:rsidRPr="00D9749D">
        <w:rPr>
          <w:position w:val="-4"/>
        </w:rPr>
        <w:object w:dxaOrig="260" w:dyaOrig="260" w14:anchorId="57BF8C4F">
          <v:shape id="_x0000_i1147" type="#_x0000_t75" style="width:13.2pt;height:13.2pt" o:ole="">
            <v:imagedata r:id="rId232" o:title=""/>
          </v:shape>
          <o:OLEObject Type="Embed" ProgID="Equation.DSMT4" ShapeID="_x0000_i1147" DrawAspect="Content" ObjectID="_1671569438" r:id="rId233"/>
        </w:object>
      </w:r>
      <w:r>
        <w:rPr>
          <w:rFonts w:hint="eastAsia"/>
        </w:rPr>
        <w:t>，</w:t>
      </w:r>
      <w:r w:rsidR="00BD709E">
        <w:rPr>
          <w:rFonts w:hint="eastAsia"/>
        </w:rPr>
        <w:t>其在场景</w:t>
      </w:r>
      <w:r w:rsidR="00BD709E" w:rsidRPr="00BD709E">
        <w:rPr>
          <w:position w:val="-6"/>
        </w:rPr>
        <w:object w:dxaOrig="220" w:dyaOrig="279" w14:anchorId="0EEDC645">
          <v:shape id="_x0000_i1148" type="#_x0000_t75" style="width:11.4pt;height:14.6pt" o:ole="">
            <v:imagedata r:id="rId234" o:title=""/>
          </v:shape>
          <o:OLEObject Type="Embed" ProgID="Equation.DSMT4" ShapeID="_x0000_i1148" DrawAspect="Content" ObjectID="_1671569439" r:id="rId235"/>
        </w:object>
      </w:r>
      <w:r w:rsidR="00BD709E">
        <w:rPr>
          <w:rFonts w:hint="eastAsia"/>
        </w:rPr>
        <w:t>下产生的邻域用</w:t>
      </w:r>
      <w:r w:rsidR="00D9749D">
        <w:rPr>
          <w:position w:val="-10"/>
        </w:rPr>
        <w:object w:dxaOrig="859" w:dyaOrig="320" w14:anchorId="2D9D2476">
          <v:shape id="_x0000_i1149" type="#_x0000_t75" style="width:44.2pt;height:15.5pt" o:ole="">
            <v:imagedata r:id="rId236" o:title=""/>
          </v:shape>
          <o:OLEObject Type="Embed" ProgID="Equation.DSMT4" ShapeID="_x0000_i1149" DrawAspect="Content" ObjectID="_1671569440" r:id="rId237"/>
        </w:object>
      </w:r>
      <w:r w:rsidR="00BD709E">
        <w:rPr>
          <w:rFonts w:hint="eastAsia"/>
        </w:rPr>
        <w:t>表示</w:t>
      </w:r>
      <w:r w:rsidR="0063614B">
        <w:rPr>
          <w:rFonts w:hint="eastAsia"/>
        </w:rPr>
        <w:t>，合并场景领域</w:t>
      </w:r>
      <w:r w:rsidR="00D9749D">
        <w:rPr>
          <w:position w:val="-10"/>
        </w:rPr>
        <w:object w:dxaOrig="1020" w:dyaOrig="320" w14:anchorId="403E3939">
          <v:shape id="_x0000_i1150" type="#_x0000_t75" style="width:51.05pt;height:15.5pt" o:ole="">
            <v:imagedata r:id="rId238" o:title=""/>
          </v:shape>
          <o:OLEObject Type="Embed" ProgID="Equation.DSMT4" ShapeID="_x0000_i1150" DrawAspect="Content" ObjectID="_1671569441" r:id="rId239"/>
        </w:object>
      </w:r>
      <w:r w:rsidR="00BD709E">
        <w:rPr>
          <w:rFonts w:hint="eastAsia"/>
        </w:rPr>
        <w:t>表</w:t>
      </w:r>
      <w:r w:rsidR="00BD709E">
        <w:rPr>
          <w:rFonts w:hint="eastAsia"/>
        </w:rPr>
        <w:lastRenderedPageBreak/>
        <w:t>示</w:t>
      </w:r>
      <w:r w:rsidR="00D9749D" w:rsidRPr="00D9749D">
        <w:rPr>
          <w:position w:val="-4"/>
        </w:rPr>
        <w:object w:dxaOrig="260" w:dyaOrig="260" w14:anchorId="47F5CABE">
          <v:shape id="_x0000_i1151" type="#_x0000_t75" style="width:13.2pt;height:13.2pt" o:ole="">
            <v:imagedata r:id="rId240" o:title=""/>
          </v:shape>
          <o:OLEObject Type="Embed" ProgID="Equation.DSMT4" ShapeID="_x0000_i1151" DrawAspect="Content" ObjectID="_1671569442" r:id="rId241"/>
        </w:object>
      </w:r>
      <w:r w:rsidR="00BD709E">
        <w:rPr>
          <w:rFonts w:hint="eastAsia"/>
        </w:rPr>
        <w:t>在场景集</w:t>
      </w:r>
      <w:r w:rsidR="00BD709E" w:rsidRPr="00025957">
        <w:rPr>
          <w:position w:val="-4"/>
        </w:rPr>
        <w:object w:dxaOrig="240" w:dyaOrig="260" w14:anchorId="6861232B">
          <v:shape id="_x0000_i1152" type="#_x0000_t75" style="width:11.85pt;height:13.2pt" o:ole="">
            <v:imagedata r:id="rId242" o:title=""/>
          </v:shape>
          <o:OLEObject Type="Embed" ProgID="Equation.DSMT4" ShapeID="_x0000_i1152" DrawAspect="Content" ObjectID="_1671569443" r:id="rId243"/>
        </w:object>
      </w:r>
      <w:r w:rsidR="00BD709E">
        <w:rPr>
          <w:rFonts w:hint="eastAsia"/>
        </w:rPr>
        <w:t>下的合并场景邻域：</w:t>
      </w:r>
    </w:p>
    <w:p w14:paraId="29532AD5" w14:textId="3AF73949" w:rsidR="00BD709E" w:rsidRDefault="00BD709E" w:rsidP="00BD709E">
      <w:pPr>
        <w:pStyle w:val="MTDisplayEquation"/>
        <w:ind w:firstLine="420"/>
      </w:pPr>
      <w:r>
        <w:tab/>
      </w:r>
      <w:r w:rsidR="00D9749D" w:rsidRPr="00BD709E">
        <w:rPr>
          <w:position w:val="-16"/>
        </w:rPr>
        <w:object w:dxaOrig="6460" w:dyaOrig="400" w14:anchorId="75041966">
          <v:shape id="_x0000_i1153" type="#_x0000_t75" style="width:324pt;height:20.5pt" o:ole="">
            <v:imagedata r:id="rId244" o:title=""/>
          </v:shape>
          <o:OLEObject Type="Embed" ProgID="Equation.DSMT4" ShapeID="_x0000_i1153" DrawAspect="Content" ObjectID="_1671569444" r:id="rId2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19</w:instrText>
        </w:r>
      </w:fldSimple>
      <w:r>
        <w:instrText>)</w:instrText>
      </w:r>
      <w:r>
        <w:fldChar w:fldCharType="end"/>
      </w:r>
    </w:p>
    <w:p w14:paraId="21DEB52E" w14:textId="7262A26B" w:rsidR="00BD709E" w:rsidRDefault="00BD709E" w:rsidP="00BD709E">
      <w:pPr>
        <w:ind w:firstLine="420"/>
      </w:pPr>
      <w:r>
        <w:rPr>
          <w:rFonts w:hint="eastAsia"/>
        </w:rPr>
        <w:t>本文的目标函数与坏场景集</w:t>
      </w:r>
      <w:r w:rsidR="00D9749D" w:rsidRPr="009B4B83">
        <w:rPr>
          <w:position w:val="-12"/>
        </w:rPr>
        <w:object w:dxaOrig="720" w:dyaOrig="360" w14:anchorId="401A7062">
          <v:shape id="_x0000_i1154" type="#_x0000_t75" style="width:36.9pt;height:18.25pt" o:ole="">
            <v:imagedata r:id="rId246" o:title=""/>
          </v:shape>
          <o:OLEObject Type="Embed" ProgID="Equation.DSMT4" ShapeID="_x0000_i1154" DrawAspect="Content" ObjectID="_1671569445" r:id="rId247"/>
        </w:object>
      </w:r>
      <w:r>
        <w:rPr>
          <w:rFonts w:hint="eastAsia"/>
        </w:rPr>
        <w:t>有关，将围绕</w:t>
      </w:r>
      <w:r w:rsidR="00D9749D" w:rsidRPr="009B4B83">
        <w:rPr>
          <w:position w:val="-12"/>
        </w:rPr>
        <w:object w:dxaOrig="720" w:dyaOrig="360" w14:anchorId="1247093C">
          <v:shape id="_x0000_i1155" type="#_x0000_t75" style="width:36.9pt;height:18.25pt" o:ole="">
            <v:imagedata r:id="rId248" o:title=""/>
          </v:shape>
          <o:OLEObject Type="Embed" ProgID="Equation.DSMT4" ShapeID="_x0000_i1155" DrawAspect="Content" ObjectID="_1671569446" r:id="rId249"/>
        </w:object>
      </w:r>
      <w:r>
        <w:rPr>
          <w:rFonts w:hint="eastAsia"/>
        </w:rPr>
        <w:t>建立合并场景邻域。</w:t>
      </w:r>
      <w:r w:rsidR="00502AD7">
        <w:rPr>
          <w:rFonts w:hint="eastAsia"/>
        </w:rPr>
        <w:t>用</w:t>
      </w:r>
      <w:r w:rsidR="00D9749D">
        <w:rPr>
          <w:position w:val="-10"/>
        </w:rPr>
        <w:object w:dxaOrig="1920" w:dyaOrig="320" w14:anchorId="6984D136">
          <v:shape id="_x0000_i1156" type="#_x0000_t75" style="width:96.15pt;height:15.5pt" o:ole="">
            <v:imagedata r:id="rId250" o:title=""/>
          </v:shape>
          <o:OLEObject Type="Embed" ProgID="Equation.DSMT4" ShapeID="_x0000_i1156" DrawAspect="Content" ObjectID="_1671569447" r:id="rId251"/>
        </w:object>
      </w:r>
      <w:r w:rsidR="00502AD7">
        <w:rPr>
          <w:rFonts w:hint="eastAsia"/>
        </w:rPr>
        <w:t>分别表示</w:t>
      </w:r>
      <w:r w:rsidR="00D9749D" w:rsidRPr="00D9749D">
        <w:rPr>
          <w:position w:val="-4"/>
        </w:rPr>
        <w:object w:dxaOrig="260" w:dyaOrig="260" w14:anchorId="275AFF6D">
          <v:shape id="_x0000_i1157" type="#_x0000_t75" style="width:13.2pt;height:13.2pt" o:ole="">
            <v:imagedata r:id="rId252" o:title=""/>
          </v:shape>
          <o:OLEObject Type="Embed" ProgID="Equation.DSMT4" ShapeID="_x0000_i1157" DrawAspect="Content" ObjectID="_1671569448" r:id="rId253"/>
        </w:object>
      </w:r>
      <w:r w:rsidR="00502AD7">
        <w:rPr>
          <w:rFonts w:hint="eastAsia"/>
        </w:rPr>
        <w:t>在场景</w:t>
      </w:r>
      <w:r w:rsidR="00502AD7">
        <w:rPr>
          <w:position w:val="-6"/>
        </w:rPr>
        <w:object w:dxaOrig="228" w:dyaOrig="288" w14:anchorId="6905C745">
          <v:shape id="_x0000_i1158" type="#_x0000_t75" style="width:11.4pt;height:14.6pt" o:ole="">
            <v:imagedata r:id="rId254" o:title=""/>
          </v:shape>
          <o:OLEObject Type="Embed" ProgID="Equation.DSMT4" ShapeID="_x0000_i1158" DrawAspect="Content" ObjectID="_1671569449" r:id="rId255"/>
        </w:object>
      </w:r>
      <w:r w:rsidR="00502AD7">
        <w:rPr>
          <w:rFonts w:hint="eastAsia"/>
        </w:rPr>
        <w:t>下采取插入和交换操作后产生的邻域</w:t>
      </w:r>
      <w:r w:rsidR="00EF67A1">
        <w:rPr>
          <w:rFonts w:hint="eastAsia"/>
        </w:rPr>
        <w:t>解</w:t>
      </w:r>
      <w:r w:rsidR="00502AD7">
        <w:rPr>
          <w:rFonts w:hint="eastAsia"/>
        </w:rPr>
        <w:t>，</w:t>
      </w:r>
      <w:r>
        <w:rPr>
          <w:rFonts w:hint="eastAsia"/>
        </w:rPr>
        <w:t>则</w:t>
      </w:r>
      <w:r w:rsidR="00D9749D">
        <w:rPr>
          <w:position w:val="-10"/>
        </w:rPr>
        <w:object w:dxaOrig="3100" w:dyaOrig="320" w14:anchorId="6F980735">
          <v:shape id="_x0000_i1159" type="#_x0000_t75" style="width:155.4pt;height:15.5pt" o:ole="">
            <v:imagedata r:id="rId256" o:title=""/>
          </v:shape>
          <o:OLEObject Type="Embed" ProgID="Equation.DSMT4" ShapeID="_x0000_i1159" DrawAspect="Content" ObjectID="_1671569450" r:id="rId257"/>
        </w:object>
      </w:r>
      <w:r w:rsidR="00EF67A1">
        <w:rPr>
          <w:rFonts w:hint="eastAsia"/>
        </w:rPr>
        <w:t>。</w:t>
      </w:r>
      <w:r w:rsidR="00D9749D" w:rsidRPr="00D9749D">
        <w:rPr>
          <w:position w:val="-4"/>
        </w:rPr>
        <w:object w:dxaOrig="260" w:dyaOrig="260" w14:anchorId="00E789FB">
          <v:shape id="_x0000_i1160" type="#_x0000_t75" style="width:13.2pt;height:13.2pt" o:ole="">
            <v:imagedata r:id="rId258" o:title=""/>
          </v:shape>
          <o:OLEObject Type="Embed" ProgID="Equation.DSMT4" ShapeID="_x0000_i1160" DrawAspect="Content" ObjectID="_1671569451" r:id="rId259"/>
        </w:object>
      </w:r>
      <w:r>
        <w:rPr>
          <w:rFonts w:hint="eastAsia"/>
        </w:rPr>
        <w:t>在其坏场景集</w:t>
      </w:r>
      <w:r w:rsidR="00D9749D">
        <w:rPr>
          <w:position w:val="-12"/>
        </w:rPr>
        <w:object w:dxaOrig="720" w:dyaOrig="360" w14:anchorId="4DA50939">
          <v:shape id="_x0000_i1161" type="#_x0000_t75" style="width:36pt;height:18.25pt" o:ole="">
            <v:imagedata r:id="rId260" o:title=""/>
          </v:shape>
          <o:OLEObject Type="Embed" ProgID="Equation.DSMT4" ShapeID="_x0000_i1161" DrawAspect="Content" ObjectID="_1671569452" r:id="rId261"/>
        </w:object>
      </w:r>
      <w:r>
        <w:rPr>
          <w:rFonts w:hint="eastAsia"/>
        </w:rPr>
        <w:t>下的合并邻域用</w:t>
      </w:r>
      <w:r w:rsidR="00D9749D">
        <w:rPr>
          <w:position w:val="-12"/>
        </w:rPr>
        <w:object w:dxaOrig="1480" w:dyaOrig="360" w14:anchorId="4F5F9B89">
          <v:shape id="_x0000_i1162" type="#_x0000_t75" style="width:72.45pt;height:18.25pt" o:ole="">
            <v:imagedata r:id="rId262" o:title=""/>
          </v:shape>
          <o:OLEObject Type="Embed" ProgID="Equation.DSMT4" ShapeID="_x0000_i1162" DrawAspect="Content" ObjectID="_1671569453" r:id="rId263"/>
        </w:object>
      </w:r>
      <w:r>
        <w:rPr>
          <w:rFonts w:hint="eastAsia"/>
        </w:rPr>
        <w:t>表示：</w:t>
      </w:r>
    </w:p>
    <w:p w14:paraId="052DAA60" w14:textId="1186D0D1" w:rsidR="00BD709E" w:rsidRDefault="00BD709E" w:rsidP="00BD709E">
      <w:pPr>
        <w:pStyle w:val="MTDisplayEquation"/>
        <w:ind w:firstLine="420"/>
      </w:pPr>
      <w:r>
        <w:tab/>
      </w:r>
      <w:r w:rsidR="00D9749D" w:rsidRPr="00BD709E">
        <w:rPr>
          <w:position w:val="-16"/>
        </w:rPr>
        <w:object w:dxaOrig="6900" w:dyaOrig="400" w14:anchorId="4C04FC0B">
          <v:shape id="_x0000_i1163" type="#_x0000_t75" style="width:344.95pt;height:20.5pt" o:ole="">
            <v:imagedata r:id="rId264" o:title=""/>
          </v:shape>
          <o:OLEObject Type="Embed" ProgID="Equation.DSMT4" ShapeID="_x0000_i1163" DrawAspect="Content" ObjectID="_1671569454" r:id="rId2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20</w:instrText>
        </w:r>
      </w:fldSimple>
      <w:r>
        <w:instrText>)</w:instrText>
      </w:r>
      <w:r>
        <w:fldChar w:fldCharType="end"/>
      </w:r>
    </w:p>
    <w:p w14:paraId="5FAC7607" w14:textId="063F9686" w:rsidR="00C973BF" w:rsidRDefault="00BD709E" w:rsidP="00C973BF">
      <w:pPr>
        <w:ind w:firstLine="420"/>
      </w:pPr>
      <w:r>
        <w:rPr>
          <w:rFonts w:hint="eastAsia"/>
        </w:rPr>
        <w:t>整个基于坏场景产生合并场景邻域的伪代码如图</w:t>
      </w:r>
      <w:r w:rsidR="009F35B5">
        <w:rPr>
          <w:rFonts w:hint="eastAsia"/>
        </w:rPr>
        <w:t>3</w:t>
      </w:r>
      <w:r>
        <w:rPr>
          <w:rFonts w:hint="eastAsia"/>
        </w:rPr>
        <w:t>所示：</w:t>
      </w:r>
    </w:p>
    <w:p w14:paraId="18F56342" w14:textId="26AE0B09" w:rsidR="00C973BF" w:rsidRDefault="00D7388E" w:rsidP="00033222">
      <w:pPr>
        <w:ind w:firstLine="420"/>
      </w:pPr>
      <w:r>
        <w:rPr>
          <w:noProof/>
        </w:rPr>
        <w:pict w14:anchorId="1F988CE1">
          <v:shape id="_x0000_s1319" type="#_x0000_t75" style="position:absolute;left:0;text-align:left;margin-left:21pt;margin-top:7.95pt;width:415.35pt;height:234.05pt;z-index:251667456;mso-position-horizontal:absolute;mso-position-horizontal-relative:text;mso-position-vertical:absolute;mso-position-vertical-relative:text">
            <v:imagedata r:id="rId266" o:title=""/>
            <w10:wrap type="square"/>
          </v:shape>
          <o:OLEObject Type="Embed" ProgID="Word.Document.8" ShapeID="_x0000_s1319" DrawAspect="Content" ObjectID="_1671569537" r:id="rId267">
            <o:FieldCodes>\s</o:FieldCodes>
          </o:OLEObject>
        </w:pict>
      </w:r>
    </w:p>
    <w:p w14:paraId="6A5640C2" w14:textId="14F51362" w:rsidR="00BD709E" w:rsidRPr="00692B4C" w:rsidRDefault="00B93B45" w:rsidP="00692B4C">
      <w:pPr>
        <w:pStyle w:val="4"/>
        <w:spacing w:before="312"/>
      </w:pPr>
      <w:r w:rsidRPr="00692B4C">
        <w:rPr>
          <w:rStyle w:val="3Char"/>
          <w:rFonts w:asciiTheme="majorHAnsi" w:hAnsiTheme="majorHAnsi" w:hint="eastAsia"/>
          <w:bCs/>
          <w:sz w:val="21"/>
          <w:szCs w:val="28"/>
        </w:rPr>
        <w:t>3</w:t>
      </w:r>
      <w:r w:rsidRPr="00692B4C">
        <w:rPr>
          <w:rStyle w:val="3Char"/>
          <w:rFonts w:asciiTheme="majorHAnsi" w:hAnsiTheme="majorHAnsi"/>
          <w:bCs/>
          <w:sz w:val="21"/>
          <w:szCs w:val="28"/>
        </w:rPr>
        <w:t>.</w:t>
      </w:r>
      <w:r w:rsidR="00325016" w:rsidRPr="00692B4C">
        <w:rPr>
          <w:rStyle w:val="3Char"/>
          <w:rFonts w:asciiTheme="majorHAnsi" w:hAnsiTheme="majorHAnsi" w:hint="eastAsia"/>
          <w:bCs/>
          <w:sz w:val="21"/>
          <w:szCs w:val="28"/>
        </w:rPr>
        <w:t>2</w:t>
      </w:r>
      <w:r w:rsidRPr="00692B4C">
        <w:rPr>
          <w:rStyle w:val="3Char"/>
          <w:rFonts w:asciiTheme="majorHAnsi" w:hAnsiTheme="majorHAnsi"/>
          <w:bCs/>
          <w:sz w:val="21"/>
          <w:szCs w:val="28"/>
        </w:rPr>
        <w:t>.2</w:t>
      </w:r>
      <w:r w:rsidR="00325016" w:rsidRPr="00692B4C">
        <w:rPr>
          <w:rStyle w:val="3Char"/>
          <w:rFonts w:asciiTheme="majorHAnsi" w:hAnsiTheme="majorHAnsi"/>
          <w:bCs/>
          <w:sz w:val="21"/>
          <w:szCs w:val="28"/>
        </w:rPr>
        <w:t xml:space="preserve"> </w:t>
      </w:r>
      <w:r w:rsidR="00195640" w:rsidRPr="00692B4C">
        <w:rPr>
          <w:rStyle w:val="3Char"/>
          <w:rFonts w:asciiTheme="majorHAnsi" w:hAnsiTheme="majorHAnsi" w:hint="eastAsia"/>
          <w:bCs/>
          <w:sz w:val="21"/>
          <w:szCs w:val="28"/>
        </w:rPr>
        <w:t>基于合并场景邻域的布谷鸟算法</w:t>
      </w:r>
    </w:p>
    <w:p w14:paraId="7E2698B4" w14:textId="0AE7A22A" w:rsidR="00325016" w:rsidRDefault="00EF67A1" w:rsidP="00033222">
      <w:pPr>
        <w:ind w:firstLine="420"/>
      </w:pPr>
      <w:r>
        <w:rPr>
          <w:rFonts w:hint="eastAsia"/>
        </w:rPr>
        <w:t>上一节中为了消除不同场景对邻域解产生的影响，结合本文的目标函数，我们</w:t>
      </w:r>
      <w:r w:rsidR="00195640">
        <w:rPr>
          <w:rFonts w:hint="eastAsia"/>
        </w:rPr>
        <w:t>设计</w:t>
      </w:r>
      <w:r>
        <w:rPr>
          <w:rFonts w:hint="eastAsia"/>
        </w:rPr>
        <w:t>了一种基于坏场景集的合并场景邻域构造方式。</w:t>
      </w:r>
      <w:r w:rsidR="005A009B">
        <w:rPr>
          <w:rFonts w:hint="eastAsia"/>
        </w:rPr>
        <w:t>这一节中将把该邻域构造方式加入标准</w:t>
      </w:r>
      <w:r w:rsidR="00195640">
        <w:rPr>
          <w:rFonts w:hint="eastAsia"/>
        </w:rPr>
        <w:t>布谷鸟算法</w:t>
      </w:r>
      <w:r w:rsidR="005A009B">
        <w:rPr>
          <w:rFonts w:hint="eastAsia"/>
        </w:rPr>
        <w:t>中，设计了一种基于合并场景邻域的布谷鸟算法</w:t>
      </w:r>
      <w:r w:rsidR="005A009B">
        <w:rPr>
          <w:rFonts w:hint="eastAsia"/>
        </w:rPr>
        <w:t xml:space="preserve"> </w:t>
      </w:r>
      <w:r w:rsidR="005A009B">
        <w:t>(</w:t>
      </w:r>
      <w:r w:rsidR="00195640">
        <w:rPr>
          <w:rFonts w:hint="eastAsia"/>
        </w:rPr>
        <w:t>U</w:t>
      </w:r>
      <w:r w:rsidR="00195640">
        <w:t>NCSA</w:t>
      </w:r>
      <w:r w:rsidR="005A009B">
        <w:rPr>
          <w:rFonts w:hint="eastAsia"/>
        </w:rPr>
        <w:t>)</w:t>
      </w:r>
      <w:r w:rsidR="005A009B">
        <w:rPr>
          <w:rFonts w:hint="eastAsia"/>
        </w:rPr>
        <w:t>，</w:t>
      </w:r>
      <w:r w:rsidR="005A009B">
        <w:t xml:space="preserve"> </w:t>
      </w:r>
      <w:r w:rsidR="00195640">
        <w:rPr>
          <w:rFonts w:hint="eastAsia"/>
        </w:rPr>
        <w:t>具体步骤如下所示：</w:t>
      </w:r>
    </w:p>
    <w:p w14:paraId="62D5225F" w14:textId="191B5FBE" w:rsidR="00195640" w:rsidDel="002961CE" w:rsidRDefault="00195640" w:rsidP="00033222">
      <w:pPr>
        <w:ind w:firstLine="420"/>
        <w:rPr>
          <w:del w:id="55" w:author="DELL" w:date="2021-01-07T16:24:00Z"/>
        </w:rPr>
      </w:pPr>
      <w:del w:id="56" w:author="DELL" w:date="2021-01-07T16:24:00Z">
        <w:r w:rsidDel="002961CE">
          <w:rPr>
            <w:rFonts w:hint="eastAsia"/>
          </w:rPr>
          <w:delText>A.</w:delText>
        </w:r>
        <w:r w:rsidDel="002961CE">
          <w:rPr>
            <w:rFonts w:hint="eastAsia"/>
          </w:rPr>
          <w:delText>编码：</w:delText>
        </w:r>
      </w:del>
    </w:p>
    <w:p w14:paraId="641FE12E" w14:textId="0312C08E" w:rsidR="00195640" w:rsidRDefault="00195640" w:rsidP="00195640">
      <w:pPr>
        <w:ind w:firstLine="420"/>
      </w:pPr>
      <w:r>
        <w:rPr>
          <w:rFonts w:hint="eastAsia"/>
        </w:rPr>
        <w:t>在一致并行机调度问题中，主要采用基于机器的编码</w:t>
      </w:r>
      <w:r w:rsidR="00AF559A">
        <w:fldChar w:fldCharType="begin"/>
      </w:r>
      <w:r w:rsidR="00AF559A">
        <w:instrText xml:space="preserve"> </w:instrText>
      </w:r>
      <w:r w:rsidR="00AF559A">
        <w:rPr>
          <w:rFonts w:hint="eastAsia"/>
        </w:rPr>
        <w:instrText>REF _Ref60170819 \r \h</w:instrText>
      </w:r>
      <w:r w:rsidR="00AF559A">
        <w:instrText xml:space="preserve"> </w:instrText>
      </w:r>
      <w:r w:rsidR="00AF559A">
        <w:fldChar w:fldCharType="separate"/>
      </w:r>
      <w:r w:rsidR="006B37EB">
        <w:t>[32]</w:t>
      </w:r>
      <w:r w:rsidR="00AF559A">
        <w:fldChar w:fldCharType="end"/>
      </w:r>
      <w:r>
        <w:rPr>
          <w:rFonts w:hint="eastAsia"/>
        </w:rPr>
        <w:t>(</w:t>
      </w:r>
      <w:r>
        <w:t>encode based on machine)</w:t>
      </w:r>
      <w:r>
        <w:rPr>
          <w:rFonts w:hint="eastAsia"/>
        </w:rPr>
        <w:t>和基于工件的编码</w:t>
      </w:r>
      <w:r w:rsidR="00AF559A">
        <w:fldChar w:fldCharType="begin"/>
      </w:r>
      <w:r w:rsidR="00AF559A">
        <w:instrText xml:space="preserve"> </w:instrText>
      </w:r>
      <w:r w:rsidR="00AF559A">
        <w:rPr>
          <w:rFonts w:hint="eastAsia"/>
        </w:rPr>
        <w:instrText>REF _Ref59694962 \r \h</w:instrText>
      </w:r>
      <w:r w:rsidR="00AF559A">
        <w:instrText xml:space="preserve"> </w:instrText>
      </w:r>
      <w:r w:rsidR="00AF559A">
        <w:fldChar w:fldCharType="separate"/>
      </w:r>
      <w:r w:rsidR="006B37EB">
        <w:t>[23]</w:t>
      </w:r>
      <w:r w:rsidR="00AF559A">
        <w:fldChar w:fldCharType="end"/>
      </w:r>
      <w:r w:rsidR="00AF559A">
        <w:rPr>
          <w:rFonts w:hint="eastAsia"/>
        </w:rPr>
        <w:t xml:space="preserve"> </w:t>
      </w:r>
      <w:r>
        <w:rPr>
          <w:rFonts w:hint="eastAsia"/>
        </w:rPr>
        <w:t>(</w:t>
      </w:r>
      <w:r>
        <w:t>encode based on job)</w:t>
      </w:r>
      <w:r>
        <w:rPr>
          <w:rFonts w:hint="eastAsia"/>
        </w:rPr>
        <w:t>两种编码方式。考虑到本文设计的布谷鸟算法后续会加入离散化的步骤，需要解中每个维度的数都不同，因此采用了基于工件的编码方式。对一个涉及</w:t>
      </w:r>
      <w:r>
        <w:rPr>
          <w:position w:val="-6"/>
        </w:rPr>
        <w:object w:dxaOrig="252" w:dyaOrig="228" w14:anchorId="1A1E31CF">
          <v:shape id="_x0000_i1164" type="#_x0000_t75" style="width:13.2pt;height:11.4pt" o:ole="">
            <v:imagedata r:id="rId268" o:title=""/>
          </v:shape>
          <o:OLEObject Type="Embed" ProgID="Equation.DSMT4" ShapeID="_x0000_i1164" DrawAspect="Content" ObjectID="_1671569455" r:id="rId269"/>
        </w:object>
      </w:r>
      <w:r>
        <w:rPr>
          <w:rFonts w:hint="eastAsia"/>
        </w:rPr>
        <w:t>台机器，</w:t>
      </w:r>
      <w:r>
        <w:rPr>
          <w:position w:val="-6"/>
        </w:rPr>
        <w:object w:dxaOrig="192" w:dyaOrig="228" w14:anchorId="1369A0BA">
          <v:shape id="_x0000_i1165" type="#_x0000_t75" style="width:10.05pt;height:11.4pt" o:ole="">
            <v:imagedata r:id="rId270" o:title=""/>
          </v:shape>
          <o:OLEObject Type="Embed" ProgID="Equation.DSMT4" ShapeID="_x0000_i1165" DrawAspect="Content" ObjectID="_1671569456" r:id="rId271"/>
        </w:object>
      </w:r>
      <w:proofErr w:type="gramStart"/>
      <w:r>
        <w:rPr>
          <w:rFonts w:hint="eastAsia"/>
        </w:rPr>
        <w:t>个</w:t>
      </w:r>
      <w:proofErr w:type="gramEnd"/>
      <w:ins w:id="57" w:author="DELL" w:date="2021-01-07T08:45:00Z">
        <w:r w:rsidR="00074E17">
          <w:rPr>
            <w:rFonts w:hint="eastAsia"/>
          </w:rPr>
          <w:t>工件</w:t>
        </w:r>
      </w:ins>
      <w:r>
        <w:rPr>
          <w:rFonts w:hint="eastAsia"/>
        </w:rPr>
        <w:t>问题的一致并行机问题采用基于工件的编码，每个解</w:t>
      </w:r>
      <w:r w:rsidR="00475D2C" w:rsidRPr="00475D2C">
        <w:rPr>
          <w:position w:val="-4"/>
        </w:rPr>
        <w:object w:dxaOrig="260" w:dyaOrig="260" w14:anchorId="5647C0D5">
          <v:shape id="_x0000_i1166" type="#_x0000_t75" style="width:13.2pt;height:13.2pt" o:ole="">
            <v:imagedata r:id="rId272" o:title=""/>
          </v:shape>
          <o:OLEObject Type="Embed" ProgID="Equation.DSMT4" ShapeID="_x0000_i1166" DrawAspect="Content" ObjectID="_1671569457" r:id="rId273"/>
        </w:object>
      </w:r>
      <w:r>
        <w:rPr>
          <w:rFonts w:hint="eastAsia"/>
        </w:rPr>
        <w:t>由</w:t>
      </w:r>
      <w:r>
        <w:rPr>
          <w:position w:val="-6"/>
        </w:rPr>
        <w:object w:dxaOrig="192" w:dyaOrig="228" w14:anchorId="19BD8D3D">
          <v:shape id="_x0000_i1167" type="#_x0000_t75" style="width:10.05pt;height:11.4pt" o:ole="">
            <v:imagedata r:id="rId270" o:title=""/>
          </v:shape>
          <o:OLEObject Type="Embed" ProgID="Equation.DSMT4" ShapeID="_x0000_i1167" DrawAspect="Content" ObjectID="_1671569458" r:id="rId274"/>
        </w:object>
      </w:r>
      <w:r>
        <w:rPr>
          <w:rFonts w:hint="eastAsia"/>
        </w:rPr>
        <w:t>位整数</w:t>
      </w:r>
      <w:r w:rsidR="007F648A">
        <w:rPr>
          <w:rFonts w:hint="eastAsia"/>
        </w:rPr>
        <w:t>组成，</w:t>
      </w:r>
      <w:r>
        <w:rPr>
          <w:rFonts w:hint="eastAsia"/>
        </w:rPr>
        <w:t>每个数字代表对应工件</w:t>
      </w:r>
      <w:r w:rsidR="007F648A">
        <w:rPr>
          <w:rFonts w:hint="eastAsia"/>
        </w:rPr>
        <w:t>的下标</w:t>
      </w:r>
      <w:r>
        <w:rPr>
          <w:rFonts w:hint="eastAsia"/>
        </w:rPr>
        <w:t>。</w:t>
      </w:r>
      <w:r w:rsidR="00ED5B29">
        <w:rPr>
          <w:rFonts w:hint="eastAsia"/>
        </w:rPr>
        <w:t>在同一台机器上加工的工件组成一个子集，所有子集按机器序号</w:t>
      </w:r>
      <w:r w:rsidR="00AF559A">
        <w:rPr>
          <w:rFonts w:hint="eastAsia"/>
        </w:rPr>
        <w:t>排列</w:t>
      </w:r>
      <w:r w:rsidR="00ED5B29">
        <w:rPr>
          <w:rFonts w:hint="eastAsia"/>
        </w:rPr>
        <w:t>形成一个解。</w:t>
      </w:r>
    </w:p>
    <w:p w14:paraId="0BA30A4E" w14:textId="2D46A3E8" w:rsidR="00C973BF" w:rsidRDefault="005A009B" w:rsidP="00ED5B29">
      <w:pPr>
        <w:ind w:firstLine="420"/>
      </w:pPr>
      <w:r>
        <w:rPr>
          <w:rFonts w:hint="eastAsia"/>
        </w:rPr>
        <w:t>以</w:t>
      </w:r>
      <w:r w:rsidRPr="00074E17">
        <w:rPr>
          <w:rFonts w:hint="eastAsia"/>
          <w:highlight w:val="yellow"/>
          <w:rPrChange w:id="58" w:author="DELL" w:date="2021-01-07T08:44:00Z">
            <w:rPr>
              <w:rFonts w:hint="eastAsia"/>
            </w:rPr>
          </w:rPrChange>
        </w:rPr>
        <w:t>图</w:t>
      </w:r>
      <w:r w:rsidRPr="00074E17">
        <w:rPr>
          <w:highlight w:val="yellow"/>
          <w:rPrChange w:id="59" w:author="DELL" w:date="2021-01-07T08:44:00Z">
            <w:rPr/>
          </w:rPrChange>
        </w:rPr>
        <w:t>2</w:t>
      </w:r>
      <w:r>
        <w:rPr>
          <w:rFonts w:hint="eastAsia"/>
        </w:rPr>
        <w:t>为例，按照基于工件的编码方式，图</w:t>
      </w:r>
      <w:r>
        <w:rPr>
          <w:rFonts w:hint="eastAsia"/>
        </w:rPr>
        <w:t>2</w:t>
      </w:r>
      <w:r>
        <w:rPr>
          <w:rFonts w:hint="eastAsia"/>
        </w:rPr>
        <w:t>中的</w:t>
      </w:r>
      <w:del w:id="60" w:author="DELL" w:date="2021-01-07T08:46:00Z">
        <w:r w:rsidDel="00C50ACE">
          <w:rPr>
            <w:rFonts w:hint="eastAsia"/>
          </w:rPr>
          <w:delText>初始</w:delText>
        </w:r>
      </w:del>
      <w:ins w:id="61" w:author="DELL" w:date="2021-01-07T08:46:00Z">
        <w:r w:rsidR="00C50ACE">
          <w:rPr>
            <w:rFonts w:hint="eastAsia"/>
          </w:rPr>
          <w:t>当前</w:t>
        </w:r>
      </w:ins>
      <w:r>
        <w:rPr>
          <w:rFonts w:hint="eastAsia"/>
        </w:rPr>
        <w:t>解</w:t>
      </w:r>
      <w:ins w:id="62" w:author="DELL" w:date="2021-01-07T08:48:00Z">
        <w:r w:rsidR="00C50ACE" w:rsidRPr="002961CE">
          <w:rPr>
            <w:position w:val="-4"/>
            <w:highlight w:val="yellow"/>
          </w:rPr>
          <w:object w:dxaOrig="279" w:dyaOrig="260" w14:anchorId="518A58C7">
            <v:shape id="_x0000_i1168" type="#_x0000_t75" style="width:14.15pt;height:13.2pt" o:ole="">
              <v:imagedata r:id="rId275" o:title=""/>
            </v:shape>
            <o:OLEObject Type="Embed" ProgID="Equation.DSMT4" ShapeID="_x0000_i1168" DrawAspect="Content" ObjectID="_1671569459" r:id="rId276"/>
          </w:object>
        </w:r>
      </w:ins>
      <w:ins w:id="63" w:author="DELL" w:date="2021-01-07T08:48:00Z">
        <w:r w:rsidR="00C50ACE">
          <w:t>的编码为</w:t>
        </w:r>
      </w:ins>
      <w:commentRangeStart w:id="64"/>
      <w:r w:rsidR="00C50ACE" w:rsidRPr="007F648A">
        <w:rPr>
          <w:position w:val="-10"/>
        </w:rPr>
        <w:object w:dxaOrig="1820" w:dyaOrig="320" w14:anchorId="2327B4E9">
          <v:shape id="_x0000_i1169" type="#_x0000_t75" style="width:91.15pt;height:15.5pt" o:ole="">
            <v:imagedata r:id="rId277" o:title=""/>
          </v:shape>
          <o:OLEObject Type="Embed" ProgID="Equation.DSMT4" ShapeID="_x0000_i1169" DrawAspect="Content" ObjectID="_1671569460" r:id="rId278"/>
        </w:object>
      </w:r>
      <w:commentRangeEnd w:id="64"/>
      <w:r w:rsidR="00C50ACE">
        <w:rPr>
          <w:rStyle w:val="a7"/>
        </w:rPr>
        <w:commentReference w:id="64"/>
      </w:r>
      <w:r w:rsidR="007F648A">
        <w:rPr>
          <w:rFonts w:hint="eastAsia"/>
        </w:rPr>
        <w:t>，在</w:t>
      </w:r>
      <w:r w:rsidR="007F648A" w:rsidRPr="007F648A">
        <w:rPr>
          <w:position w:val="-12"/>
        </w:rPr>
        <w:object w:dxaOrig="240" w:dyaOrig="360" w14:anchorId="0BCC70DF">
          <v:shape id="_x0000_i1170" type="#_x0000_t75" style="width:11.85pt;height:18.25pt" o:ole="">
            <v:imagedata r:id="rId279" o:title=""/>
          </v:shape>
          <o:OLEObject Type="Embed" ProgID="Equation.DSMT4" ShapeID="_x0000_i1170" DrawAspect="Content" ObjectID="_1671569461" r:id="rId280"/>
        </w:object>
      </w:r>
      <w:r w:rsidR="007F648A">
        <w:rPr>
          <w:rFonts w:hint="eastAsia"/>
        </w:rPr>
        <w:t>下通过插入方式获得</w:t>
      </w:r>
      <w:r w:rsidR="00ED5B29">
        <w:rPr>
          <w:rFonts w:hint="eastAsia"/>
        </w:rPr>
        <w:t>的</w:t>
      </w:r>
      <w:r w:rsidR="00ED5B29">
        <w:rPr>
          <w:rFonts w:hint="eastAsia"/>
        </w:rPr>
        <w:t>d</w:t>
      </w:r>
      <w:r w:rsidR="007F648A">
        <w:rPr>
          <w:rFonts w:hint="eastAsia"/>
        </w:rPr>
        <w:t>邻域解</w:t>
      </w:r>
      <w:ins w:id="65" w:author="DELL" w:date="2021-01-07T08:48:00Z">
        <w:r w:rsidR="00C50ACE" w:rsidRPr="00C56819">
          <w:rPr>
            <w:position w:val="-12"/>
          </w:rPr>
          <w:object w:dxaOrig="320" w:dyaOrig="360" w14:anchorId="51EAD363">
            <v:shape id="_x0000_i1171" type="#_x0000_t75" style="width:15.95pt;height:18.25pt" o:ole="">
              <v:imagedata r:id="rId281" o:title=""/>
            </v:shape>
            <o:OLEObject Type="Embed" ProgID="Equation.DSMT4" ShapeID="_x0000_i1171" DrawAspect="Content" ObjectID="_1671569462" r:id="rId282"/>
          </w:object>
        </w:r>
      </w:ins>
      <w:ins w:id="66" w:author="DELL" w:date="2021-01-07T08:48:00Z">
        <w:r w:rsidR="00C50ACE">
          <w:t>为</w:t>
        </w:r>
      </w:ins>
      <w:r w:rsidR="00C50ACE" w:rsidRPr="00C50ACE">
        <w:rPr>
          <w:position w:val="-10"/>
        </w:rPr>
        <w:object w:dxaOrig="1820" w:dyaOrig="320" w14:anchorId="7E389819">
          <v:shape id="_x0000_i1172" type="#_x0000_t75" style="width:91.15pt;height:15.95pt" o:ole="">
            <v:imagedata r:id="rId283" o:title=""/>
          </v:shape>
          <o:OLEObject Type="Embed" ProgID="Equation.DSMT4" ShapeID="_x0000_i1172" DrawAspect="Content" ObjectID="_1671569463" r:id="rId284"/>
        </w:object>
      </w:r>
      <w:r w:rsidR="007F648A">
        <w:rPr>
          <w:rFonts w:hint="eastAsia"/>
        </w:rPr>
        <w:t>，</w:t>
      </w:r>
      <w:r w:rsidR="00ED5B29">
        <w:rPr>
          <w:rFonts w:hint="eastAsia"/>
        </w:rPr>
        <w:t>在</w:t>
      </w:r>
      <w:r w:rsidR="00ED5B29" w:rsidRPr="007F648A">
        <w:rPr>
          <w:position w:val="-12"/>
        </w:rPr>
        <w:object w:dxaOrig="279" w:dyaOrig="360" w14:anchorId="196B1B19">
          <v:shape id="_x0000_i1173" type="#_x0000_t75" style="width:14.6pt;height:18.25pt" o:ole="">
            <v:imagedata r:id="rId285" o:title=""/>
          </v:shape>
          <o:OLEObject Type="Embed" ProgID="Equation.DSMT4" ShapeID="_x0000_i1173" DrawAspect="Content" ObjectID="_1671569464" r:id="rId286"/>
        </w:object>
      </w:r>
      <w:r w:rsidR="00ED5B29">
        <w:rPr>
          <w:rFonts w:hint="eastAsia"/>
        </w:rPr>
        <w:t>下通过插入方式获得的邻域解</w:t>
      </w:r>
      <w:r w:rsidR="00ED5B29" w:rsidRPr="007F648A">
        <w:rPr>
          <w:position w:val="-12"/>
        </w:rPr>
        <w:object w:dxaOrig="2260" w:dyaOrig="360" w14:anchorId="3CFB5EEE">
          <v:shape id="_x0000_i1174" type="#_x0000_t75" style="width:113pt;height:18.25pt" o:ole="">
            <v:imagedata r:id="rId287" o:title=""/>
          </v:shape>
          <o:OLEObject Type="Embed" ProgID="Equation.DSMT4" ShapeID="_x0000_i1174" DrawAspect="Content" ObjectID="_1671569465" r:id="rId288"/>
        </w:object>
      </w:r>
      <w:r w:rsidR="00ED5B29">
        <w:rPr>
          <w:rFonts w:hint="eastAsia"/>
        </w:rPr>
        <w:t>。</w:t>
      </w:r>
    </w:p>
    <w:p w14:paraId="00BABF5E" w14:textId="681085CE" w:rsidR="009F35B5" w:rsidDel="002961CE" w:rsidRDefault="009F35B5" w:rsidP="00ED5B29">
      <w:pPr>
        <w:ind w:firstLine="420"/>
        <w:rPr>
          <w:del w:id="67" w:author="DELL" w:date="2021-01-07T16:24:00Z"/>
        </w:rPr>
      </w:pPr>
      <w:del w:id="68" w:author="DELL" w:date="2021-01-07T16:24:00Z">
        <w:r w:rsidDel="002961CE">
          <w:rPr>
            <w:rFonts w:hint="eastAsia"/>
          </w:rPr>
          <w:delText>B.</w:delText>
        </w:r>
        <w:r w:rsidDel="002961CE">
          <w:rPr>
            <w:rFonts w:hint="eastAsia"/>
          </w:rPr>
          <w:delText>初始解：</w:delText>
        </w:r>
      </w:del>
    </w:p>
    <w:p w14:paraId="3AE6E20D" w14:textId="282DD104" w:rsidR="009F35B5" w:rsidRDefault="009F35B5" w:rsidP="00ED5B29">
      <w:pPr>
        <w:ind w:firstLine="420"/>
      </w:pPr>
      <w:r>
        <w:rPr>
          <w:rFonts w:hint="eastAsia"/>
        </w:rPr>
        <w:t>本文将在每个场景下利用</w:t>
      </w:r>
      <w:r>
        <w:rPr>
          <w:rFonts w:hint="eastAsia"/>
        </w:rPr>
        <w:t>L</w:t>
      </w:r>
      <w:r>
        <w:t>PT</w:t>
      </w:r>
      <w:r>
        <w:rPr>
          <w:rFonts w:hint="eastAsia"/>
        </w:rPr>
        <w:t>规则</w:t>
      </w:r>
      <w:r>
        <w:fldChar w:fldCharType="begin"/>
      </w:r>
      <w:r>
        <w:instrText xml:space="preserve"> </w:instrText>
      </w:r>
      <w:r>
        <w:rPr>
          <w:rFonts w:hint="eastAsia"/>
        </w:rPr>
        <w:instrText>REF _Ref59695401 \r \h</w:instrText>
      </w:r>
      <w:r>
        <w:instrText xml:space="preserve"> </w:instrText>
      </w:r>
      <w:r>
        <w:fldChar w:fldCharType="separate"/>
      </w:r>
      <w:r w:rsidR="006B37EB">
        <w:t>[31]</w:t>
      </w:r>
      <w:r>
        <w:fldChar w:fldCharType="end"/>
      </w:r>
      <w:r>
        <w:rPr>
          <w:rFonts w:hint="eastAsia"/>
        </w:rPr>
        <w:t>产生的解作为初始的种群</w:t>
      </w:r>
      <w:r>
        <w:rPr>
          <w:position w:val="-10"/>
        </w:rPr>
        <w:object w:dxaOrig="516" w:dyaOrig="324" w14:anchorId="79D4CC95">
          <v:shape id="_x0000_i1175" type="#_x0000_t75" style="width:24.6pt;height:17.3pt" o:ole="">
            <v:imagedata r:id="rId289" o:title=""/>
          </v:shape>
          <o:OLEObject Type="Embed" ProgID="Equation.DSMT4" ShapeID="_x0000_i1175" DrawAspect="Content" ObjectID="_1671569466" r:id="rId290"/>
        </w:object>
      </w:r>
      <w:r>
        <w:rPr>
          <w:rFonts w:hint="eastAsia"/>
        </w:rPr>
        <w:t>。</w:t>
      </w:r>
    </w:p>
    <w:p w14:paraId="12405AD7" w14:textId="45628B98" w:rsidR="00195640" w:rsidRDefault="009F35B5" w:rsidP="00195640">
      <w:pPr>
        <w:ind w:firstLine="420"/>
      </w:pPr>
      <w:r>
        <w:t>C</w:t>
      </w:r>
      <w:r w:rsidR="00195640">
        <w:rPr>
          <w:rFonts w:hint="eastAsia"/>
        </w:rPr>
        <w:t>.</w:t>
      </w:r>
      <w:r w:rsidR="00195640">
        <w:rPr>
          <w:rFonts w:hint="eastAsia"/>
        </w:rPr>
        <w:t>离散化：</w:t>
      </w:r>
    </w:p>
    <w:p w14:paraId="49E9A885" w14:textId="791B79F5" w:rsidR="00195640" w:rsidRDefault="00195640" w:rsidP="00195640">
      <w:pPr>
        <w:ind w:firstLine="420"/>
      </w:pPr>
      <w:r>
        <w:rPr>
          <w:rFonts w:hint="eastAsia"/>
        </w:rPr>
        <w:t>标准的布谷鸟算法最初的设计是为了求解连续的优化问题。而一致并行机问题的解是具体的工件编号，属于离散的优化问题。因此我们在标准布谷鸟算法的基础上增加了离散化的步骤，实现了离散调度解和连续位置</w:t>
      </w:r>
      <w:proofErr w:type="gramStart"/>
      <w:r>
        <w:rPr>
          <w:rFonts w:hint="eastAsia"/>
        </w:rPr>
        <w:t>解之间</w:t>
      </w:r>
      <w:proofErr w:type="gramEnd"/>
      <w:r>
        <w:rPr>
          <w:rFonts w:hint="eastAsia"/>
        </w:rPr>
        <w:t>的相互转换。参考文</w:t>
      </w:r>
      <w:r w:rsidR="006775B5">
        <w:fldChar w:fldCharType="begin"/>
      </w:r>
      <w:r w:rsidR="006775B5">
        <w:instrText xml:space="preserve"> </w:instrText>
      </w:r>
      <w:r w:rsidR="006775B5">
        <w:rPr>
          <w:rFonts w:hint="eastAsia"/>
        </w:rPr>
        <w:instrText>REF _Ref59695088 \r \h</w:instrText>
      </w:r>
      <w:r w:rsidR="006775B5">
        <w:instrText xml:space="preserve"> </w:instrText>
      </w:r>
      <w:r w:rsidR="006775B5">
        <w:fldChar w:fldCharType="separate"/>
      </w:r>
      <w:r w:rsidR="006B37EB">
        <w:t>[30]</w:t>
      </w:r>
      <w:r w:rsidR="006775B5">
        <w:fldChar w:fldCharType="end"/>
      </w:r>
      <w:r>
        <w:rPr>
          <w:rFonts w:hint="eastAsia"/>
        </w:rPr>
        <w:t>，每一个离散调度解</w:t>
      </w:r>
      <w:r w:rsidR="00CA258E">
        <w:rPr>
          <w:position w:val="-12"/>
        </w:rPr>
        <w:object w:dxaOrig="1579" w:dyaOrig="360" w14:anchorId="0C36B98C">
          <v:shape id="_x0000_i1176" type="#_x0000_t75" style="width:80.2pt;height:18.25pt" o:ole="">
            <v:imagedata r:id="rId291" o:title=""/>
          </v:shape>
          <o:OLEObject Type="Embed" ProgID="Equation.DSMT4" ShapeID="_x0000_i1176" DrawAspect="Content" ObjectID="_1671569467" r:id="rId292"/>
        </w:object>
      </w:r>
      <w:r>
        <w:rPr>
          <w:rFonts w:hint="eastAsia"/>
        </w:rPr>
        <w:t>，其对应的连续位置解</w:t>
      </w:r>
      <w:r w:rsidR="00CA258E">
        <w:rPr>
          <w:position w:val="-12"/>
        </w:rPr>
        <w:object w:dxaOrig="1620" w:dyaOrig="360" w14:anchorId="2A78E7D5">
          <v:shape id="_x0000_i1177" type="#_x0000_t75" style="width:81.1pt;height:18.25pt" o:ole="">
            <v:imagedata r:id="rId293" o:title=""/>
          </v:shape>
          <o:OLEObject Type="Embed" ProgID="Equation.DSMT4" ShapeID="_x0000_i1177" DrawAspect="Content" ObjectID="_1671569468" r:id="rId294"/>
        </w:object>
      </w:r>
      <w:r>
        <w:rPr>
          <w:rFonts w:hint="eastAsia"/>
        </w:rPr>
        <w:t>可以通过下式计算得到：</w:t>
      </w:r>
    </w:p>
    <w:p w14:paraId="23F2DBEC" w14:textId="2818AC50" w:rsidR="00195640" w:rsidRDefault="00195640" w:rsidP="00195640">
      <w:pPr>
        <w:pStyle w:val="MTDisplayEquation"/>
        <w:ind w:firstLine="420"/>
      </w:pPr>
      <w:r>
        <w:tab/>
      </w:r>
      <w:r w:rsidR="00CA258E">
        <w:rPr>
          <w:position w:val="-24"/>
        </w:rPr>
        <w:object w:dxaOrig="5360" w:dyaOrig="620" w14:anchorId="7B62A427">
          <v:shape id="_x0000_i1178" type="#_x0000_t75" style="width:269.75pt;height:31pt" o:ole="">
            <v:imagedata r:id="rId295" o:title=""/>
          </v:shape>
          <o:OLEObject Type="Embed" ProgID="Equation.DSMT4" ShapeID="_x0000_i1178" DrawAspect="Content" ObjectID="_1671569469" r:id="rId2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21</w:instrText>
        </w:r>
      </w:fldSimple>
      <w:r>
        <w:instrText>)</w:instrText>
      </w:r>
      <w:r>
        <w:fldChar w:fldCharType="end"/>
      </w:r>
    </w:p>
    <w:p w14:paraId="36EBABE6" w14:textId="04DBF7AE" w:rsidR="00195640" w:rsidRDefault="00195640" w:rsidP="00195640">
      <w:pPr>
        <w:ind w:firstLine="420"/>
      </w:pPr>
      <w:r>
        <w:rPr>
          <w:rFonts w:hint="eastAsia"/>
        </w:rPr>
        <w:t>而对于连续位置值到离散调度解，可以采用</w:t>
      </w:r>
      <w:r>
        <w:rPr>
          <w:rFonts w:hint="eastAsia"/>
        </w:rPr>
        <w:t>S</w:t>
      </w:r>
      <w:r>
        <w:t>PV</w:t>
      </w:r>
      <w:r>
        <w:rPr>
          <w:rFonts w:hint="eastAsia"/>
        </w:rPr>
        <w:t>规则</w:t>
      </w:r>
      <w:r w:rsidR="00C973BF">
        <w:fldChar w:fldCharType="begin"/>
      </w:r>
      <w:r w:rsidR="00C973BF">
        <w:instrText xml:space="preserve"> </w:instrText>
      </w:r>
      <w:r w:rsidR="00C973BF">
        <w:rPr>
          <w:rFonts w:hint="eastAsia"/>
        </w:rPr>
        <w:instrText>REF _Ref59695088 \r \h</w:instrText>
      </w:r>
      <w:r w:rsidR="00C973BF">
        <w:instrText xml:space="preserve"> </w:instrText>
      </w:r>
      <w:r w:rsidR="00C973BF">
        <w:fldChar w:fldCharType="separate"/>
      </w:r>
      <w:r w:rsidR="006B37EB">
        <w:t>[30]</w:t>
      </w:r>
      <w:r w:rsidR="00C973BF">
        <w:fldChar w:fldCharType="end"/>
      </w:r>
      <w:r>
        <w:rPr>
          <w:rFonts w:hint="eastAsia"/>
        </w:rPr>
        <w:t>进行。</w:t>
      </w:r>
      <w:r>
        <w:rPr>
          <w:rFonts w:hint="eastAsia"/>
        </w:rPr>
        <w:t>S</w:t>
      </w:r>
      <w:r>
        <w:t>PV</w:t>
      </w:r>
      <w:r w:rsidR="00A1143E">
        <w:rPr>
          <w:rFonts w:hint="eastAsia"/>
        </w:rPr>
        <w:t>(</w:t>
      </w:r>
      <w:r>
        <w:rPr>
          <w:rFonts w:cs="Times New Roman"/>
        </w:rPr>
        <w:t>smallest position value</w:t>
      </w:r>
      <w:r w:rsidR="00A1143E">
        <w:rPr>
          <w:rFonts w:hint="eastAsia"/>
        </w:rPr>
        <w:t>)</w:t>
      </w:r>
      <w:r>
        <w:rPr>
          <w:rFonts w:hint="eastAsia"/>
        </w:rPr>
        <w:t>规则可以将连续变量转换成离散的加工序列。</w:t>
      </w:r>
      <w:del w:id="69" w:author="DELL" w:date="2021-01-07T08:43:00Z">
        <w:r w:rsidDel="00074E17">
          <w:rPr>
            <w:rFonts w:hint="eastAsia"/>
          </w:rPr>
          <w:delText>该规则已经在调度问题中得到了广泛的应用。</w:delText>
        </w:r>
      </w:del>
    </w:p>
    <w:p w14:paraId="0E4189E1" w14:textId="7FA184E2" w:rsidR="00D81CB0" w:rsidRDefault="00D81CB0" w:rsidP="00033222">
      <w:pPr>
        <w:ind w:firstLine="420"/>
      </w:pPr>
      <w:r>
        <w:rPr>
          <w:rFonts w:hint="eastAsia"/>
        </w:rPr>
        <w:t>D.</w:t>
      </w:r>
      <w:r>
        <w:t xml:space="preserve"> </w:t>
      </w:r>
      <w:r>
        <w:rPr>
          <w:rFonts w:hint="eastAsia"/>
        </w:rPr>
        <w:t>精英保留策略</w:t>
      </w:r>
    </w:p>
    <w:p w14:paraId="7273BC0C" w14:textId="4194FA98" w:rsidR="00D81CB0" w:rsidRDefault="00D81CB0" w:rsidP="00033222">
      <w:pPr>
        <w:ind w:firstLine="420"/>
      </w:pPr>
      <w:r>
        <w:rPr>
          <w:rFonts w:hint="eastAsia"/>
        </w:rPr>
        <w:t>因为本文采用合并场景邻域产生大量的邻域解，为了</w:t>
      </w:r>
      <w:r w:rsidR="003B6E98">
        <w:rPr>
          <w:rFonts w:hint="eastAsia"/>
        </w:rPr>
        <w:t>使每一代的精英解得到保留，同时控制种群数量大小，</w:t>
      </w:r>
      <w:r>
        <w:rPr>
          <w:rFonts w:hint="eastAsia"/>
        </w:rPr>
        <w:t>本文加入了精英保留策略。</w:t>
      </w:r>
      <w:proofErr w:type="gramStart"/>
      <w:r w:rsidR="003B6E98">
        <w:rPr>
          <w:rFonts w:hint="eastAsia"/>
        </w:rPr>
        <w:t>记</w:t>
      </w:r>
      <w:r>
        <w:rPr>
          <w:rFonts w:hint="eastAsia"/>
        </w:rPr>
        <w:t>每一代</w:t>
      </w:r>
      <w:proofErr w:type="gramEnd"/>
      <w:r>
        <w:rPr>
          <w:rFonts w:hint="eastAsia"/>
        </w:rPr>
        <w:t>种群大小为</w:t>
      </w:r>
      <w:r w:rsidRPr="00D81CB0">
        <w:rPr>
          <w:position w:val="-6"/>
        </w:rPr>
        <w:object w:dxaOrig="279" w:dyaOrig="279" w14:anchorId="2F6B8F02">
          <v:shape id="_x0000_i1179" type="#_x0000_t75" style="width:14.6pt;height:14.6pt" o:ole="">
            <v:imagedata r:id="rId297" o:title=""/>
          </v:shape>
          <o:OLEObject Type="Embed" ProgID="Equation.DSMT4" ShapeID="_x0000_i1179" DrawAspect="Content" ObjectID="_1671569470" r:id="rId298"/>
        </w:object>
      </w:r>
      <w:r>
        <w:rPr>
          <w:rFonts w:hint="eastAsia"/>
        </w:rPr>
        <w:t>，对于每一代种群</w:t>
      </w:r>
      <w:r>
        <w:rPr>
          <w:position w:val="-10"/>
        </w:rPr>
        <w:object w:dxaOrig="480" w:dyaOrig="324" w14:anchorId="66CE1510">
          <v:shape id="_x0000_i1180" type="#_x0000_t75" style="width:24.15pt;height:17.3pt" o:ole="">
            <v:imagedata r:id="rId299" o:title=""/>
          </v:shape>
          <o:OLEObject Type="Embed" ProgID="Equation.DSMT4" ShapeID="_x0000_i1180" DrawAspect="Content" ObjectID="_1671569471" r:id="rId300"/>
        </w:object>
      </w:r>
      <w:r>
        <w:rPr>
          <w:rFonts w:hint="eastAsia"/>
        </w:rPr>
        <w:t>，其产生的合并场景邻域解用</w:t>
      </w:r>
      <w:r>
        <w:rPr>
          <w:position w:val="-12"/>
        </w:rPr>
        <w:object w:dxaOrig="560" w:dyaOrig="360" w14:anchorId="739056FF">
          <v:shape id="_x0000_i1181" type="#_x0000_t75" style="width:29.6pt;height:18.25pt" o:ole="">
            <v:imagedata r:id="rId301" o:title=""/>
          </v:shape>
          <o:OLEObject Type="Embed" ProgID="Equation.DSMT4" ShapeID="_x0000_i1181" DrawAspect="Content" ObjectID="_1671569472" r:id="rId302"/>
        </w:object>
      </w:r>
      <w:r>
        <w:rPr>
          <w:rFonts w:hint="eastAsia"/>
        </w:rPr>
        <w:t>表示，合并</w:t>
      </w:r>
      <w:r>
        <w:rPr>
          <w:position w:val="-12"/>
        </w:rPr>
        <w:object w:dxaOrig="1060" w:dyaOrig="360" w14:anchorId="68506CE8">
          <v:shape id="_x0000_i1182" type="#_x0000_t75" style="width:53.3pt;height:18.25pt" o:ole="">
            <v:imagedata r:id="rId303" o:title=""/>
          </v:shape>
          <o:OLEObject Type="Embed" ProgID="Equation.DSMT4" ShapeID="_x0000_i1182" DrawAspect="Content" ObjectID="_1671569473" r:id="rId304"/>
        </w:object>
      </w:r>
      <w:r>
        <w:rPr>
          <w:rFonts w:hint="eastAsia"/>
        </w:rPr>
        <w:t>，计算性能后选出</w:t>
      </w:r>
      <w:r w:rsidRPr="00D81CB0">
        <w:rPr>
          <w:position w:val="-6"/>
        </w:rPr>
        <w:object w:dxaOrig="279" w:dyaOrig="279" w14:anchorId="037CCC76">
          <v:shape id="_x0000_i1183" type="#_x0000_t75" style="width:14.6pt;height:14.6pt" o:ole="">
            <v:imagedata r:id="rId297" o:title=""/>
          </v:shape>
          <o:OLEObject Type="Embed" ProgID="Equation.DSMT4" ShapeID="_x0000_i1183" DrawAspect="Content" ObjectID="_1671569474" r:id="rId305"/>
        </w:object>
      </w:r>
      <w:proofErr w:type="gramStart"/>
      <w:r>
        <w:rPr>
          <w:rFonts w:hint="eastAsia"/>
        </w:rPr>
        <w:t>个</w:t>
      </w:r>
      <w:proofErr w:type="gramEnd"/>
      <w:r>
        <w:rPr>
          <w:rFonts w:hint="eastAsia"/>
        </w:rPr>
        <w:t>最优的解作为下一代的种群</w:t>
      </w:r>
      <w:r>
        <w:rPr>
          <w:position w:val="-10"/>
        </w:rPr>
        <w:object w:dxaOrig="756" w:dyaOrig="324" w14:anchorId="45AA6084">
          <v:shape id="_x0000_i1184" type="#_x0000_t75" style="width:36.45pt;height:17.3pt" o:ole="">
            <v:imagedata r:id="rId306" o:title=""/>
          </v:shape>
          <o:OLEObject Type="Embed" ProgID="Equation.DSMT4" ShapeID="_x0000_i1184" DrawAspect="Content" ObjectID="_1671569475" r:id="rId307"/>
        </w:object>
      </w:r>
      <w:r>
        <w:rPr>
          <w:rFonts w:hint="eastAsia"/>
        </w:rPr>
        <w:t>。</w:t>
      </w:r>
    </w:p>
    <w:p w14:paraId="2C2A892A" w14:textId="01E1D218" w:rsidR="00834E83" w:rsidRDefault="009F35B5" w:rsidP="00033222">
      <w:pPr>
        <w:ind w:firstLine="420"/>
      </w:pPr>
      <w:r>
        <w:t>E</w:t>
      </w:r>
      <w:r w:rsidR="00834E83">
        <w:rPr>
          <w:rFonts w:hint="eastAsia"/>
        </w:rPr>
        <w:t>.</w:t>
      </w:r>
      <w:r w:rsidR="00834E83">
        <w:t>UNCSA</w:t>
      </w:r>
      <w:r w:rsidR="00834E83">
        <w:rPr>
          <w:rFonts w:hint="eastAsia"/>
        </w:rPr>
        <w:t>步骤</w:t>
      </w:r>
    </w:p>
    <w:p w14:paraId="3A63D856" w14:textId="2E22AB4F" w:rsidR="00834E83" w:rsidRDefault="00D7388E" w:rsidP="00834E83">
      <w:pPr>
        <w:ind w:firstLine="420"/>
      </w:pPr>
      <w:r>
        <w:rPr>
          <w:noProof/>
        </w:rPr>
        <w:pict w14:anchorId="16E72FA2">
          <v:shape id="_x0000_s3160" type="#_x0000_t75" style="position:absolute;left:0;text-align:left;margin-left:1.5pt;margin-top:41.45pt;width:415.35pt;height:249.85pt;z-index:251693056;mso-position-horizontal-relative:text;mso-position-vertical-relative:text">
            <v:imagedata r:id="rId308" o:title=""/>
            <w10:wrap type="square"/>
          </v:shape>
          <o:OLEObject Type="Embed" ProgID="Word.Document.8" ShapeID="_x0000_s3160" DrawAspect="Content" ObjectID="_1671569538" r:id="rId309">
            <o:FieldCodes>\s</o:FieldCodes>
          </o:OLEObject>
        </w:pict>
      </w:r>
      <w:r w:rsidR="00834E83">
        <w:rPr>
          <w:rFonts w:hint="eastAsia"/>
        </w:rPr>
        <w:t>整个</w:t>
      </w:r>
      <w:r w:rsidR="00834E83">
        <w:rPr>
          <w:rFonts w:hint="eastAsia"/>
        </w:rPr>
        <w:t>U</w:t>
      </w:r>
      <w:r w:rsidR="00834E83">
        <w:t>NCSA</w:t>
      </w:r>
      <w:r w:rsidR="00834E83">
        <w:rPr>
          <w:rFonts w:hint="eastAsia"/>
        </w:rPr>
        <w:t>的步骤如下。首先利用</w:t>
      </w:r>
      <w:r w:rsidR="00834E83">
        <w:rPr>
          <w:rFonts w:hint="eastAsia"/>
        </w:rPr>
        <w:t>L</w:t>
      </w:r>
      <w:r w:rsidR="00834E83">
        <w:t>PT</w:t>
      </w:r>
      <w:r w:rsidR="00834E83">
        <w:rPr>
          <w:rFonts w:hint="eastAsia"/>
        </w:rPr>
        <w:t>规则</w:t>
      </w:r>
      <w:r w:rsidR="00231D2F">
        <w:fldChar w:fldCharType="begin"/>
      </w:r>
      <w:r w:rsidR="00231D2F">
        <w:instrText xml:space="preserve"> </w:instrText>
      </w:r>
      <w:r w:rsidR="00231D2F">
        <w:rPr>
          <w:rFonts w:hint="eastAsia"/>
        </w:rPr>
        <w:instrText>REF _Ref59695401 \r \h</w:instrText>
      </w:r>
      <w:r w:rsidR="00231D2F">
        <w:instrText xml:space="preserve"> </w:instrText>
      </w:r>
      <w:r w:rsidR="00231D2F">
        <w:fldChar w:fldCharType="separate"/>
      </w:r>
      <w:r w:rsidR="006B37EB">
        <w:t>[31]</w:t>
      </w:r>
      <w:r w:rsidR="00231D2F">
        <w:fldChar w:fldCharType="end"/>
      </w:r>
      <w:r w:rsidR="00834E83">
        <w:rPr>
          <w:rFonts w:hint="eastAsia"/>
        </w:rPr>
        <w:t>产生</w:t>
      </w:r>
      <w:r w:rsidR="00834E83">
        <w:rPr>
          <w:position w:val="-6"/>
        </w:rPr>
        <w:object w:dxaOrig="276" w:dyaOrig="276" w14:anchorId="6121FA49">
          <v:shape id="_x0000_i1185" type="#_x0000_t75" style="width:13.2pt;height:13.2pt" o:ole="">
            <v:imagedata r:id="rId310" o:title=""/>
          </v:shape>
          <o:OLEObject Type="Embed" ProgID="Equation.DSMT4" ShapeID="_x0000_i1185" DrawAspect="Content" ObjectID="_1671569476" r:id="rId311"/>
        </w:object>
      </w:r>
      <w:proofErr w:type="gramStart"/>
      <w:r w:rsidR="00834E83">
        <w:rPr>
          <w:rFonts w:hint="eastAsia"/>
        </w:rPr>
        <w:t>个</w:t>
      </w:r>
      <w:proofErr w:type="gramEnd"/>
      <w:r w:rsidR="00834E83">
        <w:rPr>
          <w:rFonts w:hint="eastAsia"/>
        </w:rPr>
        <w:t>解作为初始种群</w:t>
      </w:r>
      <w:r w:rsidR="00834E83">
        <w:rPr>
          <w:position w:val="-10"/>
        </w:rPr>
        <w:object w:dxaOrig="516" w:dyaOrig="324" w14:anchorId="6F8BA413">
          <v:shape id="_x0000_i1186" type="#_x0000_t75" style="width:24.6pt;height:17.3pt" o:ole="">
            <v:imagedata r:id="rId289" o:title=""/>
          </v:shape>
          <o:OLEObject Type="Embed" ProgID="Equation.DSMT4" ShapeID="_x0000_i1186" DrawAspect="Content" ObjectID="_1671569477" r:id="rId312"/>
        </w:object>
      </w:r>
      <w:r w:rsidR="00834E83">
        <w:rPr>
          <w:rFonts w:hint="eastAsia"/>
        </w:rPr>
        <w:t>，再</w:t>
      </w:r>
      <w:r w:rsidR="00834E83">
        <w:rPr>
          <w:rFonts w:hint="eastAsia"/>
        </w:rPr>
        <w:lastRenderedPageBreak/>
        <w:t>利用式</w:t>
      </w:r>
      <w:r w:rsidR="00834E83">
        <w:rPr>
          <w:rFonts w:hint="eastAsia"/>
        </w:rPr>
        <w:t>(</w:t>
      </w:r>
      <w:r w:rsidR="009F35B5">
        <w:rPr>
          <w:rFonts w:hint="eastAsia"/>
        </w:rPr>
        <w:t>19</w:t>
      </w:r>
      <w:r w:rsidR="00834E83">
        <w:t>)</w:t>
      </w:r>
      <w:r w:rsidR="00834E83">
        <w:rPr>
          <w:rFonts w:hint="eastAsia"/>
        </w:rPr>
        <w:t>对得到其对应的位置解，之后的每一次迭代过程中先对位置解进行</w:t>
      </w:r>
      <w:proofErr w:type="gramStart"/>
      <w:r w:rsidR="00834E83">
        <w:rPr>
          <w:rFonts w:hint="eastAsia"/>
        </w:rPr>
        <w:t>莱</w:t>
      </w:r>
      <w:proofErr w:type="gramEnd"/>
      <w:r w:rsidR="00834E83">
        <w:rPr>
          <w:rFonts w:hint="eastAsia"/>
        </w:rPr>
        <w:t>维飞行，然后通过</w:t>
      </w:r>
      <w:r w:rsidR="00834E83">
        <w:rPr>
          <w:rFonts w:hint="eastAsia"/>
        </w:rPr>
        <w:t>S</w:t>
      </w:r>
      <w:r w:rsidR="00834E83">
        <w:t>PV</w:t>
      </w:r>
      <w:r w:rsidR="00834E83">
        <w:rPr>
          <w:rFonts w:hint="eastAsia"/>
        </w:rPr>
        <w:t>规则进行离散化得到</w:t>
      </w:r>
      <w:r w:rsidR="00834E83">
        <w:rPr>
          <w:position w:val="-10"/>
        </w:rPr>
        <w:object w:dxaOrig="480" w:dyaOrig="324" w14:anchorId="5B2259C6">
          <v:shape id="_x0000_i1187" type="#_x0000_t75" style="width:24.15pt;height:17.3pt" o:ole="">
            <v:imagedata r:id="rId299" o:title=""/>
          </v:shape>
          <o:OLEObject Type="Embed" ProgID="Equation.DSMT4" ShapeID="_x0000_i1187" DrawAspect="Content" ObjectID="_1671569478" r:id="rId313"/>
        </w:object>
      </w:r>
      <w:r w:rsidR="00834E83">
        <w:rPr>
          <w:rFonts w:hint="eastAsia"/>
        </w:rPr>
        <w:t>的子代种群</w:t>
      </w:r>
      <w:r w:rsidR="00834E83">
        <w:rPr>
          <w:position w:val="-12"/>
        </w:rPr>
        <w:object w:dxaOrig="516" w:dyaOrig="360" w14:anchorId="4FDAD7EC">
          <v:shape id="_x0000_i1188" type="#_x0000_t75" style="width:24.6pt;height:18.25pt" o:ole="">
            <v:imagedata r:id="rId314" o:title=""/>
          </v:shape>
          <o:OLEObject Type="Embed" ProgID="Equation.DSMT4" ShapeID="_x0000_i1188" DrawAspect="Content" ObjectID="_1671569479" r:id="rId315"/>
        </w:object>
      </w:r>
      <w:r w:rsidR="00834E83">
        <w:rPr>
          <w:rFonts w:hint="eastAsia"/>
        </w:rPr>
        <w:t>。通过计算</w:t>
      </w:r>
      <w:r w:rsidR="00834E83">
        <w:rPr>
          <w:position w:val="-12"/>
        </w:rPr>
        <w:object w:dxaOrig="516" w:dyaOrig="360" w14:anchorId="199A4E28">
          <v:shape id="_x0000_i1189" type="#_x0000_t75" style="width:24.6pt;height:18.25pt" o:ole="">
            <v:imagedata r:id="rId316" o:title=""/>
          </v:shape>
          <o:OLEObject Type="Embed" ProgID="Equation.DSMT4" ShapeID="_x0000_i1189" DrawAspect="Content" ObjectID="_1671569480" r:id="rId317"/>
        </w:object>
      </w:r>
      <w:r w:rsidR="00834E83">
        <w:rPr>
          <w:rFonts w:hint="eastAsia"/>
        </w:rPr>
        <w:t>中每个解的适应值，选择部分性能较差的个体，用合并场景邻域产生的邻域解</w:t>
      </w:r>
      <w:r w:rsidR="003B6E98">
        <w:rPr>
          <w:position w:val="-12"/>
        </w:rPr>
        <w:object w:dxaOrig="560" w:dyaOrig="360" w14:anchorId="508E34A9">
          <v:shape id="_x0000_i1190" type="#_x0000_t75" style="width:29.6pt;height:18.25pt" o:ole="">
            <v:imagedata r:id="rId301" o:title=""/>
          </v:shape>
          <o:OLEObject Type="Embed" ProgID="Equation.DSMT4" ShapeID="_x0000_i1190" DrawAspect="Content" ObjectID="_1671569481" r:id="rId318"/>
        </w:object>
      </w:r>
      <w:r w:rsidR="00834E83">
        <w:rPr>
          <w:rFonts w:hint="eastAsia"/>
        </w:rPr>
        <w:t>代替。</w:t>
      </w:r>
      <w:r w:rsidR="003B6E98">
        <w:rPr>
          <w:rFonts w:hint="eastAsia"/>
        </w:rPr>
        <w:t>在</w:t>
      </w:r>
      <w:r w:rsidR="003B6E98">
        <w:rPr>
          <w:position w:val="-12"/>
        </w:rPr>
        <w:object w:dxaOrig="1060" w:dyaOrig="360" w14:anchorId="370CB4AF">
          <v:shape id="_x0000_i1191" type="#_x0000_t75" style="width:53.3pt;height:18.25pt" o:ole="">
            <v:imagedata r:id="rId319" o:title=""/>
          </v:shape>
          <o:OLEObject Type="Embed" ProgID="Equation.DSMT4" ShapeID="_x0000_i1191" DrawAspect="Content" ObjectID="_1671569482" r:id="rId320"/>
        </w:object>
      </w:r>
      <w:r w:rsidR="003B6E98">
        <w:rPr>
          <w:rFonts w:hint="eastAsia"/>
        </w:rPr>
        <w:t>利用精英保留策略得到</w:t>
      </w:r>
      <w:r w:rsidR="00834E83">
        <w:rPr>
          <w:rFonts w:hint="eastAsia"/>
        </w:rPr>
        <w:t>下一代的种群</w:t>
      </w:r>
      <w:r w:rsidR="00834E83">
        <w:rPr>
          <w:position w:val="-10"/>
        </w:rPr>
        <w:object w:dxaOrig="756" w:dyaOrig="324" w14:anchorId="7B593B03">
          <v:shape id="_x0000_i1192" type="#_x0000_t75" style="width:36.45pt;height:17.3pt" o:ole="">
            <v:imagedata r:id="rId306" o:title=""/>
          </v:shape>
          <o:OLEObject Type="Embed" ProgID="Equation.DSMT4" ShapeID="_x0000_i1192" DrawAspect="Content" ObjectID="_1671569483" r:id="rId321"/>
        </w:object>
      </w:r>
      <w:r w:rsidR="00834E83">
        <w:rPr>
          <w:rFonts w:hint="eastAsia"/>
        </w:rPr>
        <w:t>。</w:t>
      </w:r>
      <w:r w:rsidR="00834E83">
        <w:rPr>
          <w:rFonts w:hint="eastAsia"/>
        </w:rPr>
        <w:t>U</w:t>
      </w:r>
      <w:r w:rsidR="00834E83">
        <w:t>NCSA</w:t>
      </w:r>
      <w:r w:rsidR="00834E83">
        <w:rPr>
          <w:rFonts w:hint="eastAsia"/>
        </w:rPr>
        <w:t>的流程图如图</w:t>
      </w:r>
      <w:r w:rsidR="009F35B5">
        <w:rPr>
          <w:rFonts w:hint="eastAsia"/>
        </w:rPr>
        <w:t>4</w:t>
      </w:r>
      <w:r w:rsidR="00834E83">
        <w:rPr>
          <w:rFonts w:hint="eastAsia"/>
        </w:rPr>
        <w:t>所示。</w:t>
      </w:r>
    </w:p>
    <w:bookmarkStart w:id="70" w:name="_MON_1670178758"/>
    <w:bookmarkEnd w:id="70"/>
    <w:p w14:paraId="4FF414F2" w14:textId="610A5576" w:rsidR="003B6E98" w:rsidRDefault="00CA258E" w:rsidP="00834E83">
      <w:pPr>
        <w:ind w:firstLine="420"/>
      </w:pPr>
      <w:r>
        <w:object w:dxaOrig="8306" w:dyaOrig="6864" w14:anchorId="6BD5E282">
          <v:shape id="_x0000_i1193" type="#_x0000_t75" style="width:415.15pt;height:344.05pt" o:ole="">
            <v:imagedata r:id="rId322" o:title=""/>
          </v:shape>
          <o:OLEObject Type="Embed" ProgID="Word.Document.8" ShapeID="_x0000_i1193" DrawAspect="Content" ObjectID="_1671569484" r:id="rId323">
            <o:FieldCodes>\s</o:FieldCodes>
          </o:OLEObject>
        </w:object>
      </w:r>
    </w:p>
    <w:p w14:paraId="16B4FC18" w14:textId="0CD557D1" w:rsidR="009F35B5" w:rsidRDefault="009F35B5" w:rsidP="009F35B5">
      <w:pPr>
        <w:ind w:firstLine="420"/>
      </w:pPr>
      <w:r>
        <w:t>F</w:t>
      </w:r>
      <w:r>
        <w:rPr>
          <w:rFonts w:hint="eastAsia"/>
        </w:rPr>
        <w:t>.</w:t>
      </w:r>
      <w:r>
        <w:rPr>
          <w:rFonts w:hint="eastAsia"/>
        </w:rPr>
        <w:t>终止准则</w:t>
      </w:r>
    </w:p>
    <w:p w14:paraId="3837EB9A" w14:textId="0649FF68" w:rsidR="009F35B5" w:rsidRDefault="009F35B5" w:rsidP="009F35B5">
      <w:pPr>
        <w:ind w:firstLine="420"/>
      </w:pPr>
      <w:r>
        <w:rPr>
          <w:rFonts w:hint="eastAsia"/>
        </w:rPr>
        <w:t>U</w:t>
      </w:r>
      <w:r>
        <w:t>NCSA</w:t>
      </w:r>
      <w:r>
        <w:rPr>
          <w:rFonts w:hint="eastAsia"/>
        </w:rPr>
        <w:t>的终止准则和标准的布谷鸟算法相似</w:t>
      </w:r>
      <w:r>
        <w:fldChar w:fldCharType="begin"/>
      </w:r>
      <w:r>
        <w:instrText xml:space="preserve"> </w:instrText>
      </w:r>
      <w:r>
        <w:rPr>
          <w:rFonts w:hint="eastAsia"/>
        </w:rPr>
        <w:instrText>REF _Ref59694948 \r \h</w:instrText>
      </w:r>
      <w:r>
        <w:instrText xml:space="preserve"> </w:instrText>
      </w:r>
      <w:r>
        <w:fldChar w:fldCharType="separate"/>
      </w:r>
      <w:r w:rsidR="006B37EB">
        <w:t>[21]</w:t>
      </w:r>
      <w:r>
        <w:fldChar w:fldCharType="end"/>
      </w:r>
      <w:r>
        <w:rPr>
          <w:rFonts w:hint="eastAsia"/>
        </w:rPr>
        <w:t>，都是以最大迭代次数</w:t>
      </w:r>
      <w:r w:rsidRPr="00834E83">
        <w:rPr>
          <w:position w:val="-10"/>
        </w:rPr>
        <w:object w:dxaOrig="920" w:dyaOrig="320" w14:anchorId="64045EC8">
          <v:shape id="_x0000_i1194" type="#_x0000_t75" style="width:46.95pt;height:15.5pt" o:ole="">
            <v:imagedata r:id="rId324" o:title=""/>
          </v:shape>
          <o:OLEObject Type="Embed" ProgID="Equation.DSMT4" ShapeID="_x0000_i1194" DrawAspect="Content" ObjectID="_1671569485" r:id="rId325"/>
        </w:object>
      </w:r>
      <w:r>
        <w:rPr>
          <w:rFonts w:hint="eastAsia"/>
        </w:rPr>
        <w:t>作为终止条件。</w:t>
      </w:r>
    </w:p>
    <w:p w14:paraId="7AF664FD" w14:textId="598D3F63" w:rsidR="0014333F" w:rsidRPr="009F35B5" w:rsidRDefault="0014333F" w:rsidP="00834E83">
      <w:pPr>
        <w:ind w:firstLine="420"/>
      </w:pPr>
    </w:p>
    <w:p w14:paraId="1AC58E03" w14:textId="3DA92947" w:rsidR="0014333F" w:rsidRDefault="0014333F" w:rsidP="00C973BF">
      <w:pPr>
        <w:pStyle w:val="2"/>
      </w:pPr>
      <w:r>
        <w:rPr>
          <w:rFonts w:hint="eastAsia"/>
        </w:rPr>
        <w:t>4.</w:t>
      </w:r>
      <w:r>
        <w:rPr>
          <w:rFonts w:hint="eastAsia"/>
        </w:rPr>
        <w:t>仿真与分析</w:t>
      </w:r>
    </w:p>
    <w:p w14:paraId="3A7E4CC5" w14:textId="77777777" w:rsidR="00ED0CDE" w:rsidRDefault="00ED0CDE" w:rsidP="00ED0CDE">
      <w:pPr>
        <w:ind w:firstLine="420"/>
      </w:pPr>
      <w:r>
        <w:rPr>
          <w:rFonts w:hint="eastAsia"/>
        </w:rPr>
        <w:t>为了测试整个算法，本文将通过大量实验仿真来进行验证。所有仿真程序均采用</w:t>
      </w:r>
      <w:r>
        <w:rPr>
          <w:rFonts w:hint="eastAsia"/>
        </w:rPr>
        <w:t>C++</w:t>
      </w:r>
      <w:r>
        <w:rPr>
          <w:rFonts w:hint="eastAsia"/>
        </w:rPr>
        <w:t>语言编写实现，在</w:t>
      </w:r>
      <w:r>
        <w:rPr>
          <w:rFonts w:hint="eastAsia"/>
        </w:rPr>
        <w:t>w</w:t>
      </w:r>
      <w:r>
        <w:t>indows10</w:t>
      </w:r>
      <w:r>
        <w:rPr>
          <w:rFonts w:hint="eastAsia"/>
        </w:rPr>
        <w:t>操作系统环境下采用</w:t>
      </w:r>
      <w:r>
        <w:rPr>
          <w:rFonts w:hint="eastAsia"/>
        </w:rPr>
        <w:t>V</w:t>
      </w:r>
      <w:r>
        <w:t>isual Studio 2017</w:t>
      </w:r>
      <w:r>
        <w:rPr>
          <w:rFonts w:hint="eastAsia"/>
        </w:rPr>
        <w:t>软件运行。仿真用计算机的</w:t>
      </w:r>
      <w:r>
        <w:rPr>
          <w:rFonts w:hint="eastAsia"/>
        </w:rPr>
        <w:t>C</w:t>
      </w:r>
      <w:r>
        <w:t>PU</w:t>
      </w:r>
      <w:r>
        <w:rPr>
          <w:rFonts w:hint="eastAsia"/>
        </w:rPr>
        <w:t>为</w:t>
      </w:r>
      <w:r>
        <w:rPr>
          <w:rFonts w:hint="eastAsia"/>
        </w:rPr>
        <w:t>I</w:t>
      </w:r>
      <w:r>
        <w:t>ntel(R) Xeon(R) Gold 5188 ,</w:t>
      </w:r>
      <w:r>
        <w:rPr>
          <w:rFonts w:hint="eastAsia"/>
        </w:rPr>
        <w:t>运行内存为</w:t>
      </w:r>
      <w:r>
        <w:t>256G</w:t>
      </w:r>
      <w:r>
        <w:rPr>
          <w:rFonts w:hint="eastAsia"/>
        </w:rPr>
        <w:t>。</w:t>
      </w:r>
    </w:p>
    <w:p w14:paraId="1A53FF74" w14:textId="27355FE8" w:rsidR="00ED0CDE" w:rsidRDefault="00ED0CDE" w:rsidP="00ED0CDE">
      <w:pPr>
        <w:ind w:firstLine="420"/>
      </w:pPr>
      <w:r>
        <w:rPr>
          <w:rFonts w:hint="eastAsia"/>
        </w:rPr>
        <w:t>参照文</w:t>
      </w:r>
      <w:r w:rsidR="00CB17AB">
        <w:fldChar w:fldCharType="begin"/>
      </w:r>
      <w:r w:rsidR="00CB17AB">
        <w:instrText xml:space="preserve"> </w:instrText>
      </w:r>
      <w:r w:rsidR="00CB17AB">
        <w:rPr>
          <w:rFonts w:hint="eastAsia"/>
        </w:rPr>
        <w:instrText>REF _Ref59694743 \r \h</w:instrText>
      </w:r>
      <w:r w:rsidR="00CB17AB">
        <w:instrText xml:space="preserve"> </w:instrText>
      </w:r>
      <w:r w:rsidR="00CB17AB">
        <w:fldChar w:fldCharType="separate"/>
      </w:r>
      <w:r w:rsidR="006B37EB">
        <w:t>[12]</w:t>
      </w:r>
      <w:r w:rsidR="00CB17AB">
        <w:fldChar w:fldCharType="end"/>
      </w:r>
      <w:r w:rsidR="00CB17AB">
        <w:fldChar w:fldCharType="begin"/>
      </w:r>
      <w:r w:rsidR="00CB17AB">
        <w:instrText xml:space="preserve"> REF _Ref59694920 \r \h </w:instrText>
      </w:r>
      <w:r w:rsidR="00CB17AB">
        <w:fldChar w:fldCharType="separate"/>
      </w:r>
      <w:r w:rsidR="006B37EB">
        <w:t>[18]</w:t>
      </w:r>
      <w:r w:rsidR="00CB17AB">
        <w:fldChar w:fldCharType="end"/>
      </w:r>
      <w:r>
        <w:rPr>
          <w:rFonts w:hint="eastAsia"/>
        </w:rPr>
        <w:t>的测试算例，选取了测试问题的规模如表</w:t>
      </w:r>
      <w:r>
        <w:rPr>
          <w:rFonts w:hint="eastAsia"/>
        </w:rPr>
        <w:t>1</w:t>
      </w:r>
      <w:r>
        <w:rPr>
          <w:rFonts w:hint="eastAsia"/>
        </w:rPr>
        <w:t>所示。同时参考</w:t>
      </w:r>
      <w:r w:rsidR="00CB17AB">
        <w:fldChar w:fldCharType="begin"/>
      </w:r>
      <w:r w:rsidR="00CB17AB">
        <w:instrText xml:space="preserve"> </w:instrText>
      </w:r>
      <w:r w:rsidR="00CB17AB">
        <w:rPr>
          <w:rFonts w:hint="eastAsia"/>
        </w:rPr>
        <w:instrText>REF _Ref60594995 \r \h</w:instrText>
      </w:r>
      <w:r w:rsidR="00CB17AB">
        <w:instrText xml:space="preserve"> </w:instrText>
      </w:r>
      <w:r w:rsidR="00CB17AB">
        <w:fldChar w:fldCharType="separate"/>
      </w:r>
      <w:r w:rsidR="006B37EB">
        <w:t>[33]</w:t>
      </w:r>
      <w:r w:rsidR="00CB17AB">
        <w:fldChar w:fldCharType="end"/>
      </w:r>
      <w:r>
        <w:rPr>
          <w:rFonts w:hint="eastAsia"/>
        </w:rPr>
        <w:t>中离散场景的产生方式来对加工时间进行不确定化处理。每个工件的加工时间均从</w:t>
      </w:r>
      <w:r w:rsidRPr="00B43B8A">
        <w:rPr>
          <w:position w:val="-10"/>
        </w:rPr>
        <w:object w:dxaOrig="1440" w:dyaOrig="320" w14:anchorId="7EE8BE05">
          <v:shape id="_x0000_i1195" type="#_x0000_t75" style="width:1in;height:15.5pt" o:ole="">
            <v:imagedata r:id="rId326" o:title=""/>
          </v:shape>
          <o:OLEObject Type="Embed" ProgID="Equation.DSMT4" ShapeID="_x0000_i1195" DrawAspect="Content" ObjectID="_1671569486" r:id="rId327"/>
        </w:object>
      </w:r>
      <w:r>
        <w:rPr>
          <w:rFonts w:hint="eastAsia"/>
        </w:rPr>
        <w:t>中产生，其中</w:t>
      </w:r>
      <w:r w:rsidRPr="00B43B8A">
        <w:rPr>
          <w:position w:val="-10"/>
        </w:rPr>
        <w:object w:dxaOrig="240" w:dyaOrig="320" w14:anchorId="41CED42E">
          <v:shape id="_x0000_i1196" type="#_x0000_t75" style="width:11.85pt;height:15.5pt" o:ole="">
            <v:imagedata r:id="rId328" o:title=""/>
          </v:shape>
          <o:OLEObject Type="Embed" ProgID="Equation.DSMT4" ShapeID="_x0000_i1196" DrawAspect="Content" ObjectID="_1671569487" r:id="rId329"/>
        </w:object>
      </w:r>
      <w:r>
        <w:rPr>
          <w:rFonts w:hint="eastAsia"/>
        </w:rPr>
        <w:t>为控制加工时间取值的参数，在</w:t>
      </w:r>
      <w:r w:rsidRPr="0081767E">
        <w:rPr>
          <w:position w:val="-10"/>
        </w:rPr>
        <w:object w:dxaOrig="1900" w:dyaOrig="320" w14:anchorId="36AEC70C">
          <v:shape id="_x0000_i1197" type="#_x0000_t75" style="width:95.7pt;height:15.5pt" o:ole="">
            <v:imagedata r:id="rId330" o:title=""/>
          </v:shape>
          <o:OLEObject Type="Embed" ProgID="Equation.DSMT4" ShapeID="_x0000_i1197" DrawAspect="Content" ObjectID="_1671569488" r:id="rId331"/>
        </w:object>
      </w:r>
      <w:r>
        <w:rPr>
          <w:rFonts w:hint="eastAsia"/>
        </w:rPr>
        <w:t>中选取。每个参数组合</w:t>
      </w:r>
      <w:r w:rsidRPr="00B43B8A">
        <w:rPr>
          <w:position w:val="-10"/>
        </w:rPr>
        <w:object w:dxaOrig="880" w:dyaOrig="320" w14:anchorId="6A16E522">
          <v:shape id="_x0000_i1198" type="#_x0000_t75" style="width:44.65pt;height:15.5pt" o:ole="">
            <v:imagedata r:id="rId332" o:title=""/>
          </v:shape>
          <o:OLEObject Type="Embed" ProgID="Equation.DSMT4" ShapeID="_x0000_i1198" DrawAspect="Content" ObjectID="_1671569489" r:id="rId333"/>
        </w:object>
      </w:r>
      <w:r>
        <w:rPr>
          <w:rFonts w:hint="eastAsia"/>
        </w:rPr>
        <w:t>下生成</w:t>
      </w:r>
      <w:r w:rsidRPr="0014534F">
        <w:rPr>
          <w:position w:val="-14"/>
        </w:rPr>
        <w:object w:dxaOrig="780" w:dyaOrig="400" w14:anchorId="0B613806">
          <v:shape id="_x0000_i1199" type="#_x0000_t75" style="width:39.2pt;height:20.5pt" o:ole="">
            <v:imagedata r:id="rId334" o:title=""/>
          </v:shape>
          <o:OLEObject Type="Embed" ProgID="Equation.DSMT4" ShapeID="_x0000_i1199" DrawAspect="Content" ObjectID="_1671569490" r:id="rId335"/>
        </w:object>
      </w:r>
      <w:proofErr w:type="gramStart"/>
      <w:r>
        <w:rPr>
          <w:rFonts w:hint="eastAsia"/>
        </w:rPr>
        <w:t>个</w:t>
      </w:r>
      <w:proofErr w:type="gramEnd"/>
      <w:r>
        <w:rPr>
          <w:rFonts w:hint="eastAsia"/>
        </w:rPr>
        <w:t>场景的加工时间作为一个测试算例。同时对于每个参数组合，</w:t>
      </w:r>
      <w:r w:rsidR="00D7388E">
        <w:rPr>
          <w:noProof/>
        </w:rPr>
        <w:pict w14:anchorId="0F1C8DE6">
          <v:shape id="_x0000_s1692" type="#_x0000_t75" style="position:absolute;left:0;text-align:left;margin-left:0;margin-top:51.15pt;width:439.75pt;height:121.15pt;z-index:251675648;mso-position-horizontal-relative:text;mso-position-vertical-relative:text">
            <v:imagedata r:id="rId336" o:title=""/>
            <w10:wrap type="square"/>
          </v:shape>
          <o:OLEObject Type="Embed" ProgID="Word.Document.8" ShapeID="_x0000_s1692" DrawAspect="Content" ObjectID="_1671569539" r:id="rId337">
            <o:FieldCodes>\s</o:FieldCodes>
          </o:OLEObject>
        </w:pict>
      </w:r>
      <w:r>
        <w:rPr>
          <w:rFonts w:hint="eastAsia"/>
        </w:rPr>
        <w:t>均产生</w:t>
      </w:r>
      <w:r>
        <w:t>5</w:t>
      </w:r>
      <w:r>
        <w:rPr>
          <w:rFonts w:hint="eastAsia"/>
        </w:rPr>
        <w:t>个测试算例，一共测试</w:t>
      </w:r>
      <w:r>
        <w:t>3</w:t>
      </w:r>
      <w:r>
        <w:rPr>
          <w:rFonts w:hint="eastAsia"/>
        </w:rPr>
        <w:t>40</w:t>
      </w:r>
      <w:r>
        <w:rPr>
          <w:rFonts w:hint="eastAsia"/>
        </w:rPr>
        <w:t>个测试算例。在实际测试过程中发现，同样的参数组合仿真多次的结果相近，因此本文接下来的仿真都将只取某个参数组合</w:t>
      </w:r>
      <w:r w:rsidRPr="00B43B8A">
        <w:rPr>
          <w:position w:val="-10"/>
        </w:rPr>
        <w:object w:dxaOrig="880" w:dyaOrig="320" w14:anchorId="2BAEFC86">
          <v:shape id="_x0000_i1200" type="#_x0000_t75" style="width:44.65pt;height:15.5pt" o:ole="">
            <v:imagedata r:id="rId332" o:title=""/>
          </v:shape>
          <o:OLEObject Type="Embed" ProgID="Equation.DSMT4" ShapeID="_x0000_i1200" DrawAspect="Content" ObjectID="_1671569491" r:id="rId338"/>
        </w:object>
      </w:r>
      <w:r>
        <w:rPr>
          <w:rFonts w:hint="eastAsia"/>
        </w:rPr>
        <w:t>的一个测试算例结果作为展示。</w:t>
      </w:r>
    </w:p>
    <w:p w14:paraId="751941E5" w14:textId="3F162CA5" w:rsidR="00CB17AB" w:rsidRDefault="00CB17AB" w:rsidP="00CB17AB">
      <w:pPr>
        <w:pStyle w:val="3"/>
      </w:pPr>
      <w:r>
        <w:rPr>
          <w:rFonts w:hint="eastAsia"/>
        </w:rPr>
        <w:t>4.1</w:t>
      </w:r>
      <w:r>
        <w:t xml:space="preserve"> </w:t>
      </w:r>
      <w:r>
        <w:rPr>
          <w:rFonts w:hint="eastAsia"/>
        </w:rPr>
        <w:t>第一阶段</w:t>
      </w:r>
      <w:r w:rsidR="005172B2">
        <w:rPr>
          <w:rFonts w:hint="eastAsia"/>
        </w:rPr>
        <w:t>算法</w:t>
      </w:r>
      <w:r>
        <w:rPr>
          <w:rFonts w:hint="eastAsia"/>
        </w:rPr>
        <w:t>仿真测试</w:t>
      </w:r>
    </w:p>
    <w:p w14:paraId="5FD30FA0" w14:textId="1B38F254" w:rsidR="00ED0CDE" w:rsidRDefault="00CB17AB" w:rsidP="00144CCB">
      <w:pPr>
        <w:ind w:firstLine="420"/>
      </w:pPr>
      <w:r>
        <w:rPr>
          <w:rFonts w:hint="eastAsia"/>
        </w:rPr>
        <w:t>在第一阶段，本文采用了文</w:t>
      </w:r>
      <w:r>
        <w:fldChar w:fldCharType="begin"/>
      </w:r>
      <w:r>
        <w:instrText xml:space="preserve"> </w:instrText>
      </w:r>
      <w:r>
        <w:rPr>
          <w:rFonts w:hint="eastAsia"/>
        </w:rPr>
        <w:instrText>REF _Ref59694743 \r \h</w:instrText>
      </w:r>
      <w:r>
        <w:instrText xml:space="preserve"> </w:instrText>
      </w:r>
      <w:r>
        <w:fldChar w:fldCharType="separate"/>
      </w:r>
      <w:r w:rsidR="006B37EB">
        <w:t>[12]</w:t>
      </w:r>
      <w:r>
        <w:fldChar w:fldCharType="end"/>
      </w:r>
      <w:r>
        <w:rPr>
          <w:rFonts w:hint="eastAsia"/>
        </w:rPr>
        <w:t>的割平面法来</w:t>
      </w:r>
      <w:proofErr w:type="gramStart"/>
      <w:r>
        <w:rPr>
          <w:rFonts w:hint="eastAsia"/>
        </w:rPr>
        <w:t>对一致</w:t>
      </w:r>
      <w:proofErr w:type="gramEnd"/>
      <w:r>
        <w:rPr>
          <w:rFonts w:hint="eastAsia"/>
        </w:rPr>
        <w:t>并行机均值场景下的</w:t>
      </w:r>
      <w:r w:rsidR="00D7388E">
        <w:rPr>
          <w:noProof/>
        </w:rPr>
        <w:pict w14:anchorId="557C59D7">
          <v:shape id="_x0000_s1693" type="#_x0000_t75" style="position:absolute;left:0;text-align:left;margin-left:-1.2pt;margin-top:186.5pt;width:425.55pt;height:238.8pt;z-index:251676672;mso-position-horizontal-relative:text;mso-position-vertical-relative:text">
            <v:imagedata r:id="rId339" o:title=""/>
            <w10:wrap type="square"/>
          </v:shape>
          <o:OLEObject Type="Embed" ProgID="Word.Document.8" ShapeID="_x0000_s1693" DrawAspect="Content" ObjectID="_1671569540" r:id="rId340">
            <o:FieldCodes>\s</o:FieldCodes>
          </o:OLEObject>
        </w:pict>
      </w:r>
      <w:r>
        <w:rPr>
          <w:rFonts w:hint="eastAsia"/>
        </w:rPr>
        <w:t>D</w:t>
      </w:r>
      <w:r>
        <w:t>IP</w:t>
      </w:r>
      <w:r>
        <w:rPr>
          <w:rFonts w:hint="eastAsia"/>
        </w:rPr>
        <w:t>问题进行求解。为了确保</w:t>
      </w:r>
      <w:r w:rsidR="00144CCB">
        <w:rPr>
          <w:rFonts w:hint="eastAsia"/>
        </w:rPr>
        <w:t>算法能对第一阶段问题进行有效的求解，本文对不同参数的算例进行了仿真测试。</w:t>
      </w:r>
      <w:r w:rsidR="00ED0CDE">
        <w:rPr>
          <w:rFonts w:hint="eastAsia"/>
        </w:rPr>
        <w:t>表</w:t>
      </w:r>
      <w:r w:rsidR="00ED0CDE">
        <w:rPr>
          <w:rFonts w:hint="eastAsia"/>
        </w:rPr>
        <w:t>2</w:t>
      </w:r>
      <w:r w:rsidR="00ED0CDE">
        <w:t>是</w:t>
      </w:r>
      <w:r w:rsidR="00ED0CDE">
        <w:rPr>
          <w:rFonts w:hint="eastAsia"/>
        </w:rPr>
        <w:t>选取了</w:t>
      </w:r>
      <w:r w:rsidR="00ED0CDE">
        <w:rPr>
          <w:rFonts w:hint="eastAsia"/>
        </w:rPr>
        <w:t>3</w:t>
      </w:r>
      <w:r w:rsidR="00ED0CDE">
        <w:rPr>
          <w:rFonts w:hint="eastAsia"/>
        </w:rPr>
        <w:t>种不同</w:t>
      </w:r>
      <w:r w:rsidR="00ED0CDE">
        <w:t>规模</w:t>
      </w:r>
      <w:r w:rsidR="00ED0CDE">
        <w:rPr>
          <w:rFonts w:hint="eastAsia"/>
        </w:rPr>
        <w:t>的算例在不同时间参数</w:t>
      </w:r>
      <w:r w:rsidR="00ED0CDE" w:rsidRPr="00B43B8A">
        <w:rPr>
          <w:position w:val="-10"/>
        </w:rPr>
        <w:object w:dxaOrig="240" w:dyaOrig="320" w14:anchorId="731A58F3">
          <v:shape id="_x0000_i1201" type="#_x0000_t75" style="width:11.85pt;height:15.5pt" o:ole="">
            <v:imagedata r:id="rId328" o:title=""/>
          </v:shape>
          <o:OLEObject Type="Embed" ProgID="Equation.DSMT4" ShapeID="_x0000_i1201" DrawAspect="Content" ObjectID="_1671569492" r:id="rId341"/>
        </w:object>
      </w:r>
      <w:r w:rsidR="00ED0CDE">
        <w:t>下</w:t>
      </w:r>
      <w:r w:rsidR="00ED0CDE">
        <w:rPr>
          <w:rFonts w:hint="eastAsia"/>
        </w:rPr>
        <w:t>的仿真结果，从测试结果来看，在算</w:t>
      </w:r>
      <w:proofErr w:type="gramStart"/>
      <w:r w:rsidR="00ED0CDE">
        <w:rPr>
          <w:rFonts w:hint="eastAsia"/>
        </w:rPr>
        <w:t>例规模</w:t>
      </w:r>
      <w:proofErr w:type="gramEnd"/>
      <w:r w:rsidR="00ED0CDE" w:rsidRPr="00B43B8A">
        <w:rPr>
          <w:position w:val="-10"/>
        </w:rPr>
        <w:object w:dxaOrig="700" w:dyaOrig="320" w14:anchorId="54D34BED">
          <v:shape id="_x0000_i1202" type="#_x0000_t75" style="width:35.1pt;height:15.5pt" o:ole="">
            <v:imagedata r:id="rId342" o:title=""/>
          </v:shape>
          <o:OLEObject Type="Embed" ProgID="Equation.DSMT4" ShapeID="_x0000_i1202" DrawAspect="Content" ObjectID="_1671569493" r:id="rId343"/>
        </w:object>
      </w:r>
      <w:r w:rsidR="00ED0CDE">
        <w:t>相同</w:t>
      </w:r>
      <w:r w:rsidR="00ED0CDE">
        <w:rPr>
          <w:rFonts w:hint="eastAsia"/>
        </w:rPr>
        <w:t>的情况下，无论是较小的规模</w:t>
      </w:r>
      <w:r w:rsidR="00ED0CDE">
        <w:rPr>
          <w:rFonts w:hint="eastAsia"/>
        </w:rPr>
        <w:t>(</w:t>
      </w:r>
      <w:r w:rsidR="00ED0CDE">
        <w:t>3*20)</w:t>
      </w:r>
      <w:r w:rsidR="00ED0CDE">
        <w:rPr>
          <w:rFonts w:hint="eastAsia"/>
        </w:rPr>
        <w:t>，还是较大规模</w:t>
      </w:r>
      <w:r w:rsidR="00ED0CDE">
        <w:rPr>
          <w:rFonts w:hint="eastAsia"/>
        </w:rPr>
        <w:t>(</w:t>
      </w:r>
      <w:r w:rsidR="00ED0CDE">
        <w:t>100*500)</w:t>
      </w:r>
      <w:r w:rsidR="00ED0CDE">
        <w:rPr>
          <w:rFonts w:hint="eastAsia"/>
        </w:rPr>
        <w:t>，不同的时间参数</w:t>
      </w:r>
      <w:r w:rsidR="00ED0CDE">
        <w:rPr>
          <w:noProof/>
          <w:position w:val="-10"/>
        </w:rPr>
        <w:drawing>
          <wp:inline distT="0" distB="0" distL="0" distR="0" wp14:anchorId="4914A16F" wp14:editId="424EC0B6">
            <wp:extent cx="152400" cy="2057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344" cstate="print">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00ED0CDE">
        <w:t>主要</w:t>
      </w:r>
      <w:r w:rsidR="00ED0CDE">
        <w:rPr>
          <w:rFonts w:hint="eastAsia"/>
        </w:rPr>
        <w:t>影响加工时间的取值，从而影响最后的</w:t>
      </w:r>
      <w:r w:rsidR="00ED0CDE" w:rsidRPr="00A11602">
        <w:rPr>
          <w:position w:val="-6"/>
        </w:rPr>
        <w:object w:dxaOrig="460" w:dyaOrig="320" w14:anchorId="3781ED1A">
          <v:shape id="_x0000_i1203" type="#_x0000_t75" style="width:21.85pt;height:15.5pt" o:ole="">
            <v:imagedata r:id="rId345" o:title=""/>
          </v:shape>
          <o:OLEObject Type="Embed" ProgID="Equation.DSMT4" ShapeID="_x0000_i1203" DrawAspect="Content" ObjectID="_1671569494" r:id="rId346"/>
        </w:object>
      </w:r>
      <w:r w:rsidR="00ED0CDE">
        <w:rPr>
          <w:rFonts w:hint="eastAsia"/>
        </w:rPr>
        <w:t>。同时</w:t>
      </w:r>
      <w:r w:rsidR="00ED0CDE" w:rsidRPr="00B43B8A">
        <w:rPr>
          <w:position w:val="-10"/>
        </w:rPr>
        <w:object w:dxaOrig="240" w:dyaOrig="320" w14:anchorId="0E71C6C1">
          <v:shape id="_x0000_i1204" type="#_x0000_t75" style="width:11.85pt;height:15.5pt" o:ole="">
            <v:imagedata r:id="rId328" o:title=""/>
          </v:shape>
          <o:OLEObject Type="Embed" ProgID="Equation.DSMT4" ShapeID="_x0000_i1204" DrawAspect="Content" ObjectID="_1671569495" r:id="rId347"/>
        </w:object>
      </w:r>
      <w:r w:rsidR="00ED0CDE">
        <w:rPr>
          <w:rFonts w:hint="eastAsia"/>
        </w:rPr>
        <w:t>对运算时间和迭代次数也有一定影响，算</w:t>
      </w:r>
      <w:proofErr w:type="gramStart"/>
      <w:r w:rsidR="00ED0CDE">
        <w:rPr>
          <w:rFonts w:hint="eastAsia"/>
        </w:rPr>
        <w:t>例规模</w:t>
      </w:r>
      <w:proofErr w:type="gramEnd"/>
      <w:r w:rsidR="00ED0CDE">
        <w:rPr>
          <w:rFonts w:hint="eastAsia"/>
        </w:rPr>
        <w:t>越大，在</w:t>
      </w:r>
      <w:r w:rsidR="00ED0CDE">
        <w:rPr>
          <w:noProof/>
          <w:position w:val="-10"/>
        </w:rPr>
        <w:drawing>
          <wp:inline distT="0" distB="0" distL="0" distR="0" wp14:anchorId="3DE29874" wp14:editId="288FEFD4">
            <wp:extent cx="152400" cy="2057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344" cstate="print">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00ED0CDE">
        <w:rPr>
          <w:rFonts w:hint="eastAsia"/>
        </w:rPr>
        <w:t>增大时其运算时间和迭代次数的绝对变化量越大。但对于同一个规模来说，这种变化量远不如运算规模对运算时间造成的变化明显，因此在接下来的不同规模的仿真结果对比时，本文将只展示</w:t>
      </w:r>
      <w:r w:rsidR="00ED0CDE" w:rsidRPr="00B43B8A">
        <w:rPr>
          <w:position w:val="-10"/>
        </w:rPr>
        <w:object w:dxaOrig="780" w:dyaOrig="320" w14:anchorId="38FF78C7">
          <v:shape id="_x0000_i1205" type="#_x0000_t75" style="width:39.2pt;height:15.5pt" o:ole="">
            <v:imagedata r:id="rId348" o:title=""/>
          </v:shape>
          <o:OLEObject Type="Embed" ProgID="Equation.DSMT4" ShapeID="_x0000_i1205" DrawAspect="Content" ObjectID="_1671569496" r:id="rId349"/>
        </w:object>
      </w:r>
      <w:r w:rsidR="00ED0CDE">
        <w:rPr>
          <w:rFonts w:hint="eastAsia"/>
        </w:rPr>
        <w:t>的结果。</w:t>
      </w:r>
    </w:p>
    <w:p w14:paraId="1DA14EB4" w14:textId="3C9984DA" w:rsidR="0014333F" w:rsidRDefault="00ED0CDE" w:rsidP="002B21BE">
      <w:pPr>
        <w:ind w:firstLine="420"/>
      </w:pPr>
      <w:r>
        <w:rPr>
          <w:rFonts w:hint="eastAsia"/>
        </w:rPr>
        <w:lastRenderedPageBreak/>
        <w:t>表</w:t>
      </w:r>
      <w:r>
        <w:rPr>
          <w:rFonts w:hint="eastAsia"/>
        </w:rPr>
        <w:t>3</w:t>
      </w:r>
      <w:r>
        <w:t>是</w:t>
      </w:r>
      <w:r>
        <w:rPr>
          <w:rFonts w:hint="eastAsia"/>
        </w:rPr>
        <w:t>不同规模的算例在时间参数</w:t>
      </w:r>
      <w:r w:rsidRPr="00B43B8A">
        <w:rPr>
          <w:position w:val="-10"/>
        </w:rPr>
        <w:object w:dxaOrig="780" w:dyaOrig="320" w14:anchorId="3BC92D94">
          <v:shape id="_x0000_i1206" type="#_x0000_t75" style="width:39.2pt;height:15.5pt" o:ole="">
            <v:imagedata r:id="rId348" o:title=""/>
          </v:shape>
          <o:OLEObject Type="Embed" ProgID="Equation.DSMT4" ShapeID="_x0000_i1206" DrawAspect="Content" ObjectID="_1671569497" r:id="rId350"/>
        </w:object>
      </w:r>
      <w:r>
        <w:rPr>
          <w:rFonts w:hint="eastAsia"/>
        </w:rPr>
        <w:t>下的仿真结果，可以看到，最后求得的</w:t>
      </w:r>
      <w:r w:rsidRPr="00941E52">
        <w:rPr>
          <w:position w:val="-6"/>
        </w:rPr>
        <w:object w:dxaOrig="460" w:dyaOrig="320" w14:anchorId="2FE664F4">
          <v:shape id="_x0000_i1207" type="#_x0000_t75" style="width:21.85pt;height:15.5pt" o:ole="">
            <v:imagedata r:id="rId351" o:title=""/>
          </v:shape>
          <o:OLEObject Type="Embed" ProgID="Equation.DSMT4" ShapeID="_x0000_i1207" DrawAspect="Content" ObjectID="_1671569498" r:id="rId352"/>
        </w:object>
      </w:r>
      <w:r>
        <w:t>主要</w:t>
      </w:r>
      <w:r>
        <w:rPr>
          <w:rFonts w:hint="eastAsia"/>
        </w:rPr>
        <w:t>受工件数和机器数的比值</w:t>
      </w:r>
      <w:r>
        <w:rPr>
          <w:rFonts w:hint="eastAsia"/>
        </w:rPr>
        <w:t>n</w:t>
      </w:r>
      <w:r>
        <w:t>/m</w:t>
      </w:r>
      <w:r>
        <w:rPr>
          <w:rFonts w:hint="eastAsia"/>
        </w:rPr>
        <w:t>的影响较大。更大的</w:t>
      </w:r>
      <w:r>
        <w:rPr>
          <w:rFonts w:hint="eastAsia"/>
        </w:rPr>
        <w:t>n</w:t>
      </w:r>
      <w:r>
        <w:t>/m</w:t>
      </w:r>
      <w:r>
        <w:rPr>
          <w:rFonts w:hint="eastAsia"/>
        </w:rPr>
        <w:t>意味着平均一台机器上会安排更多的工件进行加工，整体的运行时间肯定会增加。而整体的运算时间和迭代次数随着规模的增加而增加。在大规模的算例下这种变化更加明显。当算</w:t>
      </w:r>
      <w:proofErr w:type="gramStart"/>
      <w:r>
        <w:rPr>
          <w:rFonts w:hint="eastAsia"/>
        </w:rPr>
        <w:t>例达到</w:t>
      </w:r>
      <w:proofErr w:type="gramEnd"/>
      <w:r>
        <w:rPr>
          <w:rFonts w:hint="eastAsia"/>
        </w:rPr>
        <w:t>一定规模后，如</w:t>
      </w:r>
      <w:r>
        <w:rPr>
          <w:rFonts w:hint="eastAsia"/>
        </w:rPr>
        <w:t>(</w:t>
      </w:r>
      <w:r>
        <w:t>500*1000)</w:t>
      </w:r>
      <w:r>
        <w:rPr>
          <w:rFonts w:hint="eastAsia"/>
        </w:rPr>
        <w:t>，此时精确算法的求解时间已经很大，此时的求解需要消耗大量的时间资源和计算机资源，但实验已经表明该精确算法对于相当大规模的算例都可以进行求解。在实际问题中可以进行应用。</w:t>
      </w:r>
      <w:r w:rsidR="00692B4C">
        <w:rPr>
          <w:rFonts w:hint="eastAsia"/>
        </w:rPr>
        <w:t>本阶段的求解结果也将在下一阶段使用。</w:t>
      </w:r>
      <w:commentRangeStart w:id="71"/>
      <w:r w:rsidR="00D7388E">
        <w:rPr>
          <w:noProof/>
        </w:rPr>
        <w:pict w14:anchorId="1E8F6A2B">
          <v:shape id="_x0000_s1694" type="#_x0000_t75" style="position:absolute;left:0;text-align:left;margin-left:-6.6pt;margin-top:16.95pt;width:425.55pt;height:307.75pt;z-index:251677696;mso-position-horizontal-relative:text;mso-position-vertical-relative:text">
            <v:imagedata r:id="rId353" o:title=""/>
            <w10:wrap type="square"/>
          </v:shape>
          <o:OLEObject Type="Embed" ProgID="Word.Document.8" ShapeID="_x0000_s1694" DrawAspect="Content" ObjectID="_1671569541" r:id="rId354">
            <o:FieldCodes>\s</o:FieldCodes>
          </o:OLEObject>
        </w:pict>
      </w:r>
      <w:commentRangeEnd w:id="71"/>
      <w:r w:rsidR="005C77D5">
        <w:rPr>
          <w:rStyle w:val="a7"/>
        </w:rPr>
        <w:commentReference w:id="71"/>
      </w:r>
    </w:p>
    <w:p w14:paraId="36CD34DD" w14:textId="3C84F258" w:rsidR="00ED0CDE" w:rsidRDefault="00144CCB" w:rsidP="00144CCB">
      <w:pPr>
        <w:pStyle w:val="3"/>
      </w:pPr>
      <w:r>
        <w:rPr>
          <w:rFonts w:hint="eastAsia"/>
        </w:rPr>
        <w:t>4.2</w:t>
      </w:r>
      <w:r>
        <w:t xml:space="preserve"> </w:t>
      </w:r>
      <w:r>
        <w:rPr>
          <w:rFonts w:hint="eastAsia"/>
        </w:rPr>
        <w:t>第二阶段</w:t>
      </w:r>
      <w:r>
        <w:rPr>
          <w:rFonts w:hint="eastAsia"/>
        </w:rPr>
        <w:t>U</w:t>
      </w:r>
      <w:r>
        <w:t>NCSA</w:t>
      </w:r>
      <w:r>
        <w:rPr>
          <w:rFonts w:hint="eastAsia"/>
        </w:rPr>
        <w:t>仿真测试</w:t>
      </w:r>
    </w:p>
    <w:p w14:paraId="211C1D88" w14:textId="6B25AF8E" w:rsidR="00ED0CDE" w:rsidRDefault="007D658B" w:rsidP="006B37EB">
      <w:pPr>
        <w:ind w:firstLine="420"/>
      </w:pPr>
      <w:r>
        <w:rPr>
          <w:rFonts w:hint="eastAsia"/>
        </w:rPr>
        <w:t>本文在第二阶段设计</w:t>
      </w:r>
      <w:r w:rsidR="00EC3995">
        <w:rPr>
          <w:rFonts w:hint="eastAsia"/>
        </w:rPr>
        <w:t>了</w:t>
      </w:r>
      <w:r>
        <w:rPr>
          <w:rFonts w:hint="eastAsia"/>
        </w:rPr>
        <w:t>采用合并场景邻域的布谷鸟算法</w:t>
      </w:r>
      <w:r>
        <w:rPr>
          <w:rFonts w:hint="eastAsia"/>
        </w:rPr>
        <w:t>U</w:t>
      </w:r>
      <w:r>
        <w:t>NCSA</w:t>
      </w:r>
      <w:r>
        <w:rPr>
          <w:rFonts w:hint="eastAsia"/>
        </w:rPr>
        <w:t>，在本节中将对</w:t>
      </w:r>
      <w:r w:rsidR="00EC3995">
        <w:rPr>
          <w:rFonts w:hint="eastAsia"/>
        </w:rPr>
        <w:t>该算法进行仿真测试。根据</w:t>
      </w:r>
      <w:r w:rsidR="00EC3995">
        <w:rPr>
          <w:rFonts w:hint="eastAsia"/>
        </w:rPr>
        <w:t>3.1</w:t>
      </w:r>
      <w:r w:rsidR="00EC3995">
        <w:rPr>
          <w:rFonts w:hint="eastAsia"/>
        </w:rPr>
        <w:t>节中设计的两阶段求解流程，第二阶段的算例参数与第一阶段相同，第二阶段中不同算例下的阈值</w:t>
      </w:r>
      <w:r w:rsidR="00EC3995" w:rsidRPr="00EC3995">
        <w:rPr>
          <w:position w:val="-4"/>
        </w:rPr>
        <w:object w:dxaOrig="220" w:dyaOrig="260" w14:anchorId="46AC319B">
          <v:shape id="_x0000_i1208" type="#_x0000_t75" style="width:11.4pt;height:13.2pt" o:ole="">
            <v:imagedata r:id="rId355" o:title=""/>
          </v:shape>
          <o:OLEObject Type="Embed" ProgID="Equation.DSMT4" ShapeID="_x0000_i1208" DrawAspect="Content" ObjectID="_1671569499" r:id="rId356"/>
        </w:object>
      </w:r>
      <w:r w:rsidR="00EC3995">
        <w:rPr>
          <w:rFonts w:hint="eastAsia"/>
        </w:rPr>
        <w:t>的基准值为对应的第一阶段算例的计算结果。</w:t>
      </w:r>
      <w:r w:rsidR="00EC3995">
        <w:rPr>
          <w:rFonts w:hint="eastAsia"/>
        </w:rPr>
        <w:t>U</w:t>
      </w:r>
      <w:r w:rsidR="00EC3995">
        <w:t>NCSA</w:t>
      </w:r>
      <w:r w:rsidR="00291043">
        <w:rPr>
          <w:rFonts w:hint="eastAsia"/>
        </w:rPr>
        <w:t>自身的算法参数设计如下：</w:t>
      </w:r>
      <w:r w:rsidR="006B37EB">
        <w:rPr>
          <w:rFonts w:hint="eastAsia"/>
        </w:rPr>
        <w:t>种群大小</w:t>
      </w:r>
      <w:r w:rsidR="006B37EB" w:rsidRPr="006B37EB">
        <w:rPr>
          <w:position w:val="-14"/>
        </w:rPr>
        <w:object w:dxaOrig="1280" w:dyaOrig="400" w14:anchorId="344E3C4D">
          <v:shape id="_x0000_i1209" type="#_x0000_t75" style="width:63.35pt;height:20.5pt" o:ole="">
            <v:imagedata r:id="rId357" o:title=""/>
          </v:shape>
          <o:OLEObject Type="Embed" ProgID="Equation.DSMT4" ShapeID="_x0000_i1209" DrawAspect="Content" ObjectID="_1671569500" r:id="rId358"/>
        </w:object>
      </w:r>
      <w:r w:rsidR="006B37EB">
        <w:rPr>
          <w:rFonts w:hint="eastAsia"/>
        </w:rPr>
        <w:t>步长因子</w:t>
      </w:r>
      <w:r w:rsidR="006B37EB" w:rsidRPr="006B37EB">
        <w:rPr>
          <w:position w:val="-6"/>
        </w:rPr>
        <w:object w:dxaOrig="560" w:dyaOrig="279" w14:anchorId="470A609E">
          <v:shape id="_x0000_i1210" type="#_x0000_t75" style="width:27.35pt;height:14.6pt" o:ole="">
            <v:imagedata r:id="rId359" o:title=""/>
          </v:shape>
          <o:OLEObject Type="Embed" ProgID="Equation.DSMT4" ShapeID="_x0000_i1210" DrawAspect="Content" ObjectID="_1671569501" r:id="rId360"/>
        </w:object>
      </w:r>
      <w:r w:rsidR="006B37EB">
        <w:rPr>
          <w:rFonts w:hint="eastAsia"/>
        </w:rPr>
        <w:t>，</w:t>
      </w:r>
      <w:r w:rsidR="00692B4C" w:rsidRPr="00692B4C">
        <w:rPr>
          <w:position w:val="-6"/>
        </w:rPr>
        <w:object w:dxaOrig="720" w:dyaOrig="279" w14:anchorId="7BDF463A">
          <v:shape id="_x0000_i1211" type="#_x0000_t75" style="width:36pt;height:14.6pt" o:ole="">
            <v:imagedata r:id="rId361" o:title=""/>
          </v:shape>
          <o:OLEObject Type="Embed" ProgID="Equation.DSMT4" ShapeID="_x0000_i1211" DrawAspect="Content" ObjectID="_1671569502" r:id="rId362"/>
        </w:object>
      </w:r>
      <w:r w:rsidR="006B37EB">
        <w:rPr>
          <w:rFonts w:hint="eastAsia"/>
        </w:rPr>
        <w:t>，</w:t>
      </w:r>
      <w:proofErr w:type="gramStart"/>
      <w:r w:rsidR="006B37EB">
        <w:rPr>
          <w:rFonts w:hint="eastAsia"/>
        </w:rPr>
        <w:t>坏解抛弃</w:t>
      </w:r>
      <w:proofErr w:type="gramEnd"/>
      <w:r w:rsidR="006B37EB">
        <w:rPr>
          <w:rFonts w:hint="eastAsia"/>
        </w:rPr>
        <w:t>概率</w:t>
      </w:r>
      <w:r w:rsidR="00692B4C" w:rsidRPr="006B37EB">
        <w:rPr>
          <w:position w:val="-12"/>
        </w:rPr>
        <w:object w:dxaOrig="820" w:dyaOrig="360" w14:anchorId="660CD309">
          <v:shape id="_x0000_i1212" type="#_x0000_t75" style="width:41pt;height:18.25pt" o:ole="">
            <v:imagedata r:id="rId363" o:title=""/>
          </v:shape>
          <o:OLEObject Type="Embed" ProgID="Equation.DSMT4" ShapeID="_x0000_i1212" DrawAspect="Content" ObjectID="_1671569503" r:id="rId364"/>
        </w:object>
      </w:r>
      <w:r w:rsidR="00692B4C">
        <w:rPr>
          <w:rFonts w:hint="eastAsia"/>
        </w:rPr>
        <w:t>。</w:t>
      </w:r>
    </w:p>
    <w:p w14:paraId="43E2EA8C" w14:textId="08057CA7" w:rsidR="00ED0CDE" w:rsidRPr="00692B4C" w:rsidRDefault="00692B4C" w:rsidP="00692B4C">
      <w:pPr>
        <w:pStyle w:val="4"/>
        <w:spacing w:before="312"/>
      </w:pPr>
      <w:r w:rsidRPr="00692B4C">
        <w:t>4.2.1 UNCSA</w:t>
      </w:r>
      <w:r w:rsidRPr="00692B4C">
        <w:t>的</w:t>
      </w:r>
      <w:r w:rsidRPr="00692B4C">
        <w:rPr>
          <w:rFonts w:hint="eastAsia"/>
        </w:rPr>
        <w:t>终止准则测试</w:t>
      </w:r>
    </w:p>
    <w:p w14:paraId="6CC8DC92" w14:textId="79EE0B0F" w:rsidR="00CB12AF" w:rsidRDefault="00692B4C" w:rsidP="00CB12AF">
      <w:pPr>
        <w:ind w:firstLine="420"/>
      </w:pPr>
      <w:r>
        <w:rPr>
          <w:rFonts w:hint="eastAsia"/>
        </w:rPr>
        <w:t>本</w:t>
      </w:r>
      <w:r w:rsidR="00037B62">
        <w:rPr>
          <w:rFonts w:hint="eastAsia"/>
        </w:rPr>
        <w:t>小</w:t>
      </w:r>
      <w:r>
        <w:rPr>
          <w:rFonts w:hint="eastAsia"/>
        </w:rPr>
        <w:t>节中将对</w:t>
      </w:r>
      <w:r>
        <w:rPr>
          <w:rFonts w:hint="eastAsia"/>
        </w:rPr>
        <w:t>U</w:t>
      </w:r>
      <w:r>
        <w:t>NCSA</w:t>
      </w:r>
      <w:r>
        <w:rPr>
          <w:rFonts w:hint="eastAsia"/>
        </w:rPr>
        <w:t>算法的终止准则进行测试</w:t>
      </w:r>
      <w:r w:rsidR="00B70DD1">
        <w:rPr>
          <w:rFonts w:hint="eastAsia"/>
        </w:rPr>
        <w:t>。选取了部分规模的算例测试</w:t>
      </w:r>
      <w:r w:rsidR="00CB12AF" w:rsidRPr="00CB12AF">
        <w:rPr>
          <w:position w:val="-6"/>
        </w:rPr>
        <w:object w:dxaOrig="859" w:dyaOrig="320" w14:anchorId="1D7BB61C">
          <v:shape id="_x0000_i1213" type="#_x0000_t75" style="width:42.4pt;height:15.5pt" o:ole="">
            <v:imagedata r:id="rId365" o:title=""/>
          </v:shape>
          <o:OLEObject Type="Embed" ProgID="Equation.DSMT4" ShapeID="_x0000_i1213" DrawAspect="Content" ObjectID="_1671569504" r:id="rId366"/>
        </w:object>
      </w:r>
      <w:r w:rsidR="00CB12AF">
        <w:rPr>
          <w:rFonts w:hint="eastAsia"/>
        </w:rPr>
        <w:t>时</w:t>
      </w:r>
      <w:r w:rsidR="00B70DD1">
        <w:rPr>
          <w:rFonts w:hint="eastAsia"/>
        </w:rPr>
        <w:t>其在不同最大迭代次数下</w:t>
      </w:r>
      <w:r w:rsidR="00B70DD1" w:rsidRPr="00E27A95">
        <w:rPr>
          <w:position w:val="-10"/>
          <w:highlight w:val="yellow"/>
        </w:rPr>
        <w:object w:dxaOrig="920" w:dyaOrig="320" w14:anchorId="00078966">
          <v:shape id="_x0000_i1214" type="#_x0000_t75" style="width:46.95pt;height:15.5pt" o:ole="">
            <v:imagedata r:id="rId324" o:title=""/>
          </v:shape>
          <o:OLEObject Type="Embed" ProgID="Equation.DSMT4" ShapeID="_x0000_i1214" DrawAspect="Content" ObjectID="_1671569505" r:id="rId367"/>
        </w:object>
      </w:r>
      <w:r w:rsidR="00B70DD1">
        <w:rPr>
          <w:rFonts w:hint="eastAsia"/>
        </w:rPr>
        <w:t>的</w:t>
      </w:r>
      <w:r w:rsidR="00B70DD1">
        <w:rPr>
          <w:rFonts w:hint="eastAsia"/>
        </w:rPr>
        <w:t>C</w:t>
      </w:r>
      <w:r w:rsidR="00B70DD1">
        <w:t>PU</w:t>
      </w:r>
      <w:r w:rsidR="00B70DD1">
        <w:rPr>
          <w:rFonts w:hint="eastAsia"/>
        </w:rPr>
        <w:t>时间和最终的</w:t>
      </w:r>
      <w:r w:rsidR="00B70DD1" w:rsidRPr="00B70DD1">
        <w:rPr>
          <w:position w:val="-10"/>
        </w:rPr>
        <w:object w:dxaOrig="1040" w:dyaOrig="360" w14:anchorId="470D65C2">
          <v:shape id="_x0000_i1215" type="#_x0000_t75" style="width:51.5pt;height:18.25pt" o:ole="">
            <v:imagedata r:id="rId368" o:title=""/>
          </v:shape>
          <o:OLEObject Type="Embed" ProgID="Equation.DSMT4" ShapeID="_x0000_i1215" DrawAspect="Content" ObjectID="_1671569506" r:id="rId369"/>
        </w:object>
      </w:r>
      <w:r w:rsidR="00B70DD1">
        <w:rPr>
          <w:rFonts w:hint="eastAsia"/>
        </w:rPr>
        <w:t>。测试结果如表</w:t>
      </w:r>
      <w:r w:rsidR="00B70DD1">
        <w:rPr>
          <w:rFonts w:hint="eastAsia"/>
        </w:rPr>
        <w:t>4</w:t>
      </w:r>
      <w:r w:rsidR="00B70DD1">
        <w:rPr>
          <w:rFonts w:hint="eastAsia"/>
        </w:rPr>
        <w:t>所示</w:t>
      </w:r>
      <w:r w:rsidR="00CB12AF">
        <w:rPr>
          <w:rFonts w:hint="eastAsia"/>
        </w:rPr>
        <w:t>。</w:t>
      </w:r>
      <w:r w:rsidR="00B70DD1">
        <w:rPr>
          <w:rFonts w:hint="eastAsia"/>
        </w:rPr>
        <w:t xml:space="preserve"> </w:t>
      </w:r>
    </w:p>
    <w:p w14:paraId="77634DA7" w14:textId="07540B6F" w:rsidR="00CB12AF" w:rsidRDefault="00CB12AF" w:rsidP="00834E83">
      <w:pPr>
        <w:ind w:firstLine="420"/>
      </w:pPr>
      <w:r>
        <w:rPr>
          <w:rFonts w:hint="eastAsia"/>
        </w:rPr>
        <w:lastRenderedPageBreak/>
        <w:t>从表</w:t>
      </w:r>
      <w:r>
        <w:rPr>
          <w:rFonts w:hint="eastAsia"/>
        </w:rPr>
        <w:t>4</w:t>
      </w:r>
      <w:r>
        <w:rPr>
          <w:rFonts w:hint="eastAsia"/>
        </w:rPr>
        <w:t>中可以看出</w:t>
      </w:r>
      <w:r w:rsidR="002B21BE">
        <w:rPr>
          <w:rFonts w:hint="eastAsia"/>
        </w:rPr>
        <w:t>，在不同的规模下，最大迭代次数的增加都会导致求解时间的增加，但同时也能提升最终的结果的求解质量。但最大迭代次数增加到一定程度后解的改善就变得相对换暖。为了更清楚地观察这种趋势，</w:t>
      </w:r>
      <w:commentRangeStart w:id="72"/>
      <w:r w:rsidR="002B21BE">
        <w:rPr>
          <w:rFonts w:hint="eastAsia"/>
        </w:rPr>
        <w:t>本文选取了两种规模的算例</w:t>
      </w:r>
      <w:r w:rsidR="002B21BE">
        <w:rPr>
          <w:rFonts w:hint="eastAsia"/>
        </w:rPr>
        <w:t>(</w:t>
      </w:r>
      <w:r w:rsidR="002B21BE">
        <w:t>m=3,n=20)</w:t>
      </w:r>
      <w:r w:rsidR="002B21BE">
        <w:rPr>
          <w:rFonts w:hint="eastAsia"/>
        </w:rPr>
        <w:t>和</w:t>
      </w:r>
      <w:r w:rsidR="002B21BE">
        <w:rPr>
          <w:rFonts w:hint="eastAsia"/>
        </w:rPr>
        <w:t>(</w:t>
      </w:r>
      <w:r w:rsidR="002B21BE">
        <w:t>m=5,n=100)</w:t>
      </w:r>
      <w:r w:rsidR="002B21BE">
        <w:rPr>
          <w:rFonts w:hint="eastAsia"/>
        </w:rPr>
        <w:t>，根据它们的迭代次数和每代求得的</w:t>
      </w:r>
      <w:proofErr w:type="gramStart"/>
      <w:r w:rsidR="002B21BE">
        <w:rPr>
          <w:rFonts w:hint="eastAsia"/>
        </w:rPr>
        <w:t>最佳值</w:t>
      </w:r>
      <w:proofErr w:type="gramEnd"/>
      <w:r w:rsidR="002B21BE">
        <w:rPr>
          <w:rFonts w:hint="eastAsia"/>
        </w:rPr>
        <w:t>绘制了迭代过程的收敛图</w:t>
      </w:r>
      <w:commentRangeEnd w:id="72"/>
      <w:r w:rsidR="00E27A95">
        <w:rPr>
          <w:rStyle w:val="a7"/>
        </w:rPr>
        <w:commentReference w:id="72"/>
      </w:r>
      <w:r w:rsidR="002B21BE">
        <w:rPr>
          <w:rFonts w:hint="eastAsia"/>
        </w:rPr>
        <w:t>。如图</w:t>
      </w:r>
      <w:r w:rsidR="002B21BE">
        <w:rPr>
          <w:rFonts w:hint="eastAsia"/>
        </w:rPr>
        <w:t>5</w:t>
      </w:r>
      <w:r w:rsidR="002B21BE">
        <w:rPr>
          <w:rFonts w:hint="eastAsia"/>
        </w:rPr>
        <w:t>图</w:t>
      </w:r>
      <w:r w:rsidR="002B21BE">
        <w:rPr>
          <w:rFonts w:hint="eastAsia"/>
        </w:rPr>
        <w:t>6</w:t>
      </w:r>
      <w:r w:rsidR="002B21BE">
        <w:rPr>
          <w:rFonts w:hint="eastAsia"/>
        </w:rPr>
        <w:t>所示，结合表</w:t>
      </w:r>
      <w:r w:rsidR="002B21BE">
        <w:rPr>
          <w:rFonts w:hint="eastAsia"/>
        </w:rPr>
        <w:t>4</w:t>
      </w:r>
      <w:r w:rsidR="002B21BE">
        <w:rPr>
          <w:rFonts w:hint="eastAsia"/>
        </w:rPr>
        <w:t>可以发现整个求解过程在</w:t>
      </w:r>
      <w:r w:rsidR="002B21BE">
        <w:rPr>
          <w:rFonts w:hint="eastAsia"/>
        </w:rPr>
        <w:t>250</w:t>
      </w:r>
      <w:r w:rsidR="002B21BE">
        <w:rPr>
          <w:rFonts w:hint="eastAsia"/>
        </w:rPr>
        <w:t>代左右接近收敛，此时再增加迭代次数，会进一步增加</w:t>
      </w:r>
      <w:r w:rsidR="002B21BE">
        <w:rPr>
          <w:rFonts w:hint="eastAsia"/>
        </w:rPr>
        <w:t>C</w:t>
      </w:r>
      <w:r w:rsidR="002B21BE">
        <w:t>PU</w:t>
      </w:r>
      <w:r w:rsidR="002B21BE">
        <w:rPr>
          <w:rFonts w:hint="eastAsia"/>
        </w:rPr>
        <w:t>时间但是获得的结果增益不大。因此本文将</w:t>
      </w:r>
      <w:r w:rsidR="002B21BE">
        <w:rPr>
          <w:rFonts w:hint="eastAsia"/>
        </w:rPr>
        <w:t>U</w:t>
      </w:r>
      <w:r w:rsidR="002B21BE">
        <w:t>NCSA</w:t>
      </w:r>
      <w:r w:rsidR="002B21BE">
        <w:rPr>
          <w:rFonts w:hint="eastAsia"/>
        </w:rPr>
        <w:t>的终止条件设为</w:t>
      </w:r>
      <w:commentRangeStart w:id="73"/>
      <w:r w:rsidR="00D7388E">
        <w:rPr>
          <w:noProof/>
        </w:rPr>
        <w:pict w14:anchorId="266AD3E1">
          <v:shape id="_x0000_s1695" type="#_x0000_t75" style="position:absolute;left:0;text-align:left;margin-left:.55pt;margin-top:36.6pt;width:414.95pt;height:163.55pt;z-index:251679744;mso-position-horizontal-relative:text;mso-position-vertical-relative:text">
            <v:imagedata r:id="rId370" o:title=""/>
            <w10:wrap type="square"/>
          </v:shape>
          <o:OLEObject Type="Embed" ProgID="Word.Document.8" ShapeID="_x0000_s1695" DrawAspect="Content" ObjectID="_1671569542" r:id="rId371">
            <o:FieldCodes>\s</o:FieldCodes>
          </o:OLEObject>
        </w:pict>
      </w:r>
      <w:commentRangeEnd w:id="73"/>
      <w:r w:rsidR="00C30B29">
        <w:rPr>
          <w:rStyle w:val="a7"/>
        </w:rPr>
        <w:commentReference w:id="73"/>
      </w:r>
      <w:r w:rsidR="002B21BE" w:rsidRPr="004537F1">
        <w:rPr>
          <w:position w:val="-10"/>
          <w:highlight w:val="yellow"/>
        </w:rPr>
        <w:object w:dxaOrig="1420" w:dyaOrig="320" w14:anchorId="760B2AAD">
          <v:shape id="_x0000_i1216" type="#_x0000_t75" style="width:1in;height:15.5pt" o:ole="">
            <v:imagedata r:id="rId372" o:title=""/>
          </v:shape>
          <o:OLEObject Type="Embed" ProgID="Equation.DSMT4" ShapeID="_x0000_i1216" DrawAspect="Content" ObjectID="_1671569507" r:id="rId373"/>
        </w:object>
      </w:r>
      <w:r w:rsidR="002B21BE">
        <w:rPr>
          <w:rFonts w:hint="eastAsia"/>
        </w:rPr>
        <w:t>。</w:t>
      </w:r>
    </w:p>
    <w:p w14:paraId="1CBE5F3E" w14:textId="2F978123" w:rsidR="00CB12AF" w:rsidRDefault="00CB12AF" w:rsidP="00834E83">
      <w:pPr>
        <w:ind w:firstLine="420"/>
      </w:pPr>
    </w:p>
    <w:p w14:paraId="37AA7D73" w14:textId="46542E0F" w:rsidR="00CB12AF" w:rsidRDefault="00CB12AF" w:rsidP="00834E83">
      <w:pPr>
        <w:ind w:firstLine="420"/>
      </w:pPr>
    </w:p>
    <w:p w14:paraId="60A86BE0" w14:textId="77777777" w:rsidR="004612E8" w:rsidRDefault="004612E8" w:rsidP="00834E83">
      <w:pPr>
        <w:ind w:firstLine="420"/>
      </w:pPr>
    </w:p>
    <w:p w14:paraId="70E93C50" w14:textId="77777777" w:rsidR="004612E8" w:rsidRDefault="004612E8" w:rsidP="00834E83">
      <w:pPr>
        <w:ind w:firstLine="420"/>
      </w:pPr>
    </w:p>
    <w:p w14:paraId="40E95848" w14:textId="6241DC3A" w:rsidR="004612E8" w:rsidRDefault="00D7388E" w:rsidP="00834E83">
      <w:pPr>
        <w:ind w:firstLine="420"/>
      </w:pPr>
      <w:r>
        <w:rPr>
          <w:noProof/>
        </w:rPr>
        <w:pict w14:anchorId="3D93F6F6">
          <v:shape id="_x0000_s1696" type="#_x0000_t75" style="position:absolute;left:0;text-align:left;margin-left:-6.6pt;margin-top:405.15pt;width:415.35pt;height:327.65pt;z-index:251681792;mso-position-horizontal-relative:text;mso-position-vertical-relative:text">
            <v:imagedata r:id="rId374" o:title=""/>
            <w10:wrap type="square"/>
          </v:shape>
          <o:OLEObject Type="Embed" ProgID="Word.Document.8" ShapeID="_x0000_s1696" DrawAspect="Content" ObjectID="_1671569543" r:id="rId375">
            <o:FieldCodes>\s</o:FieldCodes>
          </o:OLEObject>
        </w:pict>
      </w:r>
    </w:p>
    <w:p w14:paraId="61490DCF" w14:textId="4AA3A0BB" w:rsidR="00037B62" w:rsidRDefault="00037B62" w:rsidP="00834E83">
      <w:pPr>
        <w:ind w:firstLine="420"/>
      </w:pPr>
    </w:p>
    <w:p w14:paraId="0259FA4F" w14:textId="50E44A0B" w:rsidR="00037B62" w:rsidRDefault="00037B62" w:rsidP="00834E83">
      <w:pPr>
        <w:ind w:firstLine="420"/>
      </w:pPr>
    </w:p>
    <w:p w14:paraId="60F95B51" w14:textId="593122AB" w:rsidR="00037B62" w:rsidRDefault="00037B62" w:rsidP="00834E83">
      <w:pPr>
        <w:ind w:firstLine="420"/>
      </w:pPr>
    </w:p>
    <w:p w14:paraId="4D0BD7B5" w14:textId="5A5F0F92" w:rsidR="00037B62" w:rsidRDefault="00037B62" w:rsidP="00834E83">
      <w:pPr>
        <w:ind w:firstLine="420"/>
      </w:pPr>
    </w:p>
    <w:p w14:paraId="0BE5458F" w14:textId="75AA398A" w:rsidR="00037B62" w:rsidRDefault="00037B62" w:rsidP="00834E83">
      <w:pPr>
        <w:ind w:firstLine="420"/>
      </w:pPr>
    </w:p>
    <w:p w14:paraId="758F98A1" w14:textId="75C58FB7" w:rsidR="00037B62" w:rsidRDefault="00D7388E" w:rsidP="00037B62">
      <w:pPr>
        <w:pStyle w:val="4"/>
        <w:spacing w:before="312"/>
      </w:pPr>
      <w:commentRangeStart w:id="74"/>
      <w:r>
        <w:rPr>
          <w:noProof/>
        </w:rPr>
        <w:lastRenderedPageBreak/>
        <w:pict w14:anchorId="2C28D6F3">
          <v:shape id="_x0000_s1697" type="#_x0000_t75" style="position:absolute;left:0;text-align:left;margin-left:-1.2pt;margin-top:11.4pt;width:415.5pt;height:327.75pt;z-index:251683840;mso-position-horizontal-relative:text;mso-position-vertical-relative:text">
            <v:imagedata r:id="rId376" o:title=""/>
            <w10:wrap type="square"/>
          </v:shape>
          <o:OLEObject Type="Embed" ProgID="Word.Document.8" ShapeID="_x0000_s1697" DrawAspect="Content" ObjectID="_1671569544" r:id="rId377">
            <o:FieldCodes>\s</o:FieldCodes>
          </o:OLEObject>
        </w:pict>
      </w:r>
      <w:commentRangeEnd w:id="74"/>
      <w:r w:rsidR="00740825">
        <w:rPr>
          <w:rStyle w:val="a7"/>
          <w:rFonts w:ascii="Times New Roman" w:eastAsia="宋体" w:hAnsi="Times New Roman" w:cstheme="minorBidi"/>
          <w:b w:val="0"/>
          <w:bCs w:val="0"/>
        </w:rPr>
        <w:commentReference w:id="74"/>
      </w:r>
    </w:p>
    <w:p w14:paraId="0C24E926" w14:textId="56437AA9" w:rsidR="00037B62" w:rsidRDefault="00037B62" w:rsidP="00037B62">
      <w:pPr>
        <w:pStyle w:val="4"/>
        <w:spacing w:before="312"/>
      </w:pPr>
      <w:r>
        <w:rPr>
          <w:rFonts w:hint="eastAsia"/>
        </w:rPr>
        <w:t>4.2.2</w:t>
      </w:r>
      <w:r>
        <w:t xml:space="preserve"> UNCSA</w:t>
      </w:r>
      <w:r>
        <w:rPr>
          <w:rFonts w:hint="eastAsia"/>
        </w:rPr>
        <w:t>算法和其他算法的比较</w:t>
      </w:r>
    </w:p>
    <w:p w14:paraId="635C1FCD" w14:textId="586B27D7" w:rsidR="00037B62" w:rsidRDefault="00037B62" w:rsidP="00037B62">
      <w:pPr>
        <w:ind w:firstLine="420"/>
      </w:pPr>
      <w:r>
        <w:rPr>
          <w:rFonts w:hint="eastAsia"/>
        </w:rPr>
        <w:t>本小节中将采用</w:t>
      </w:r>
      <w:r>
        <w:rPr>
          <w:rFonts w:hint="eastAsia"/>
        </w:rPr>
        <w:t>U</w:t>
      </w:r>
      <w:r>
        <w:t>NCSA</w:t>
      </w:r>
      <w:r>
        <w:rPr>
          <w:rFonts w:hint="eastAsia"/>
        </w:rPr>
        <w:t>算法来求解本文提出的</w:t>
      </w:r>
      <w:r>
        <w:rPr>
          <w:rFonts w:hint="eastAsia"/>
        </w:rPr>
        <w:t>B</w:t>
      </w:r>
      <w:r>
        <w:t>IPS</w:t>
      </w:r>
      <w:r>
        <w:rPr>
          <w:rFonts w:hint="eastAsia"/>
        </w:rPr>
        <w:t>模型</w:t>
      </w:r>
      <w:r w:rsidR="00E44548">
        <w:rPr>
          <w:rFonts w:hint="eastAsia"/>
        </w:rPr>
        <w:t>第二阶段</w:t>
      </w:r>
      <w:r>
        <w:rPr>
          <w:rFonts w:hint="eastAsia"/>
        </w:rPr>
        <w:t>，并将求解结果与未采用合并场景邻域的标准</w:t>
      </w:r>
      <w:r>
        <w:rPr>
          <w:rFonts w:hint="eastAsia"/>
        </w:rPr>
        <w:t>C</w:t>
      </w:r>
      <w:r>
        <w:t>SA</w:t>
      </w:r>
      <w:r>
        <w:fldChar w:fldCharType="begin"/>
      </w:r>
      <w:r>
        <w:instrText xml:space="preserve"> REF _Ref59694948 \r \h </w:instrText>
      </w:r>
      <w:r>
        <w:fldChar w:fldCharType="separate"/>
      </w:r>
      <w:r>
        <w:t>[2</w:t>
      </w:r>
      <w:r>
        <w:t>1</w:t>
      </w:r>
      <w:r>
        <w:t>]</w:t>
      </w:r>
      <w:r>
        <w:fldChar w:fldCharType="end"/>
      </w:r>
      <w:r>
        <w:rPr>
          <w:rFonts w:hint="eastAsia"/>
        </w:rPr>
        <w:t>，</w:t>
      </w:r>
      <w:r>
        <w:t>PSO</w:t>
      </w:r>
      <w:r>
        <w:fldChar w:fldCharType="begin"/>
      </w:r>
      <w:r>
        <w:instrText xml:space="preserve"> REF _Ref60855233 \r \h </w:instrText>
      </w:r>
      <w:r>
        <w:fldChar w:fldCharType="separate"/>
      </w:r>
      <w:r>
        <w:t>[20]</w:t>
      </w:r>
      <w:r>
        <w:fldChar w:fldCharType="end"/>
      </w:r>
      <w:r>
        <w:rPr>
          <w:rFonts w:hint="eastAsia"/>
        </w:rPr>
        <w:t>，</w:t>
      </w:r>
      <w:r>
        <w:rPr>
          <w:rFonts w:hint="eastAsia"/>
        </w:rPr>
        <w:t>G</w:t>
      </w:r>
      <w:r>
        <w:t>A</w:t>
      </w:r>
      <w:r>
        <w:fldChar w:fldCharType="begin"/>
      </w:r>
      <w:r>
        <w:instrText xml:space="preserve"> REF _Ref59694912 \r \h </w:instrText>
      </w:r>
      <w:r>
        <w:fldChar w:fldCharType="separate"/>
      </w:r>
      <w:r>
        <w:t>[17]</w:t>
      </w:r>
      <w:r>
        <w:fldChar w:fldCharType="end"/>
      </w:r>
      <w:r>
        <w:rPr>
          <w:rFonts w:hint="eastAsia"/>
        </w:rPr>
        <w:t>，</w:t>
      </w:r>
      <w:r>
        <w:rPr>
          <w:rFonts w:hint="eastAsia"/>
        </w:rPr>
        <w:t>S</w:t>
      </w:r>
      <w:r>
        <w:t>A</w:t>
      </w:r>
      <w:r>
        <w:fldChar w:fldCharType="begin"/>
      </w:r>
      <w:r>
        <w:instrText xml:space="preserve"> REF _Ref59694920 \r \h </w:instrText>
      </w:r>
      <w:r>
        <w:fldChar w:fldCharType="separate"/>
      </w:r>
      <w:r>
        <w:t>[1</w:t>
      </w:r>
      <w:bookmarkStart w:id="75" w:name="_GoBack"/>
      <w:bookmarkEnd w:id="75"/>
      <w:r>
        <w:t>8]</w:t>
      </w:r>
      <w:r>
        <w:fldChar w:fldCharType="end"/>
      </w:r>
      <w:r>
        <w:rPr>
          <w:rFonts w:hint="eastAsia"/>
        </w:rPr>
        <w:t>进行比较。</w:t>
      </w:r>
    </w:p>
    <w:p w14:paraId="7F1102DC" w14:textId="511AA39E" w:rsidR="00037B62" w:rsidRPr="00037B62" w:rsidRDefault="00037B62" w:rsidP="00037B62">
      <w:pPr>
        <w:ind w:firstLine="420"/>
      </w:pPr>
      <w:r>
        <w:rPr>
          <w:rFonts w:hint="eastAsia"/>
        </w:rPr>
        <w:t>我们选取了两种规模差异较大的算例</w:t>
      </w:r>
      <w:r>
        <w:rPr>
          <w:rFonts w:hint="eastAsia"/>
        </w:rPr>
        <w:t>(</w:t>
      </w:r>
      <w:r>
        <w:t>m=3,n=20)</w:t>
      </w:r>
      <w:r>
        <w:rPr>
          <w:rFonts w:hint="eastAsia"/>
        </w:rPr>
        <w:t>和</w:t>
      </w:r>
      <w:r>
        <w:rPr>
          <w:rFonts w:hint="eastAsia"/>
        </w:rPr>
        <w:t>(</w:t>
      </w:r>
      <w:r>
        <w:t>m=100,n=200)</w:t>
      </w:r>
      <w:r>
        <w:rPr>
          <w:rFonts w:hint="eastAsia"/>
        </w:rPr>
        <w:t>进行结果展示，仿真的结果如表</w:t>
      </w:r>
      <w:r>
        <w:rPr>
          <w:rFonts w:hint="eastAsia"/>
        </w:rPr>
        <w:t>5</w:t>
      </w:r>
      <w:r>
        <w:rPr>
          <w:rFonts w:hint="eastAsia"/>
        </w:rPr>
        <w:t>所示。从表中可以看出，</w:t>
      </w:r>
      <w:r w:rsidR="00E44548">
        <w:rPr>
          <w:rFonts w:hint="eastAsia"/>
        </w:rPr>
        <w:t>在</w:t>
      </w:r>
      <w:proofErr w:type="gramStart"/>
      <w:r w:rsidR="00E44548">
        <w:rPr>
          <w:rFonts w:hint="eastAsia"/>
        </w:rPr>
        <w:t>解空间</w:t>
      </w:r>
      <w:proofErr w:type="gramEnd"/>
      <w:r w:rsidR="00E44548">
        <w:rPr>
          <w:rFonts w:hint="eastAsia"/>
        </w:rPr>
        <w:t>较为复杂的情况</w:t>
      </w:r>
      <w:r w:rsidR="00750751">
        <w:rPr>
          <w:rFonts w:hint="eastAsia"/>
        </w:rPr>
        <w:t>下</w:t>
      </w:r>
      <w:r w:rsidR="00E44548">
        <w:rPr>
          <w:rFonts w:hint="eastAsia"/>
        </w:rPr>
        <w:t>，虽然</w:t>
      </w:r>
      <w:r w:rsidR="00E44548">
        <w:rPr>
          <w:rFonts w:hint="eastAsia"/>
        </w:rPr>
        <w:t>S</w:t>
      </w:r>
      <w:r w:rsidR="00E44548">
        <w:t>A</w:t>
      </w:r>
      <w:r w:rsidR="00E44548">
        <w:rPr>
          <w:rFonts w:hint="eastAsia"/>
        </w:rPr>
        <w:t>所需时间最少，但其求解结果远不如</w:t>
      </w:r>
      <w:r w:rsidR="00750751">
        <w:rPr>
          <w:rFonts w:hint="eastAsia"/>
        </w:rPr>
        <w:t>其他几种</w:t>
      </w:r>
      <w:r w:rsidR="00E44548">
        <w:rPr>
          <w:rFonts w:hint="eastAsia"/>
        </w:rPr>
        <w:t>并行搜索算法</w:t>
      </w:r>
      <w:r w:rsidR="00E44548">
        <w:rPr>
          <w:rFonts w:hint="eastAsia"/>
        </w:rPr>
        <w:t>(</w:t>
      </w:r>
      <w:r w:rsidR="00E44548">
        <w:t>CSA,PSO,GA)</w:t>
      </w:r>
      <w:r w:rsidR="00E44548">
        <w:rPr>
          <w:rFonts w:hint="eastAsia"/>
        </w:rPr>
        <w:t>。而</w:t>
      </w:r>
      <w:r w:rsidR="00E44548">
        <w:rPr>
          <w:rFonts w:hint="eastAsia"/>
        </w:rPr>
        <w:t>C</w:t>
      </w:r>
      <w:r w:rsidR="00E44548">
        <w:t>SA</w:t>
      </w:r>
      <w:r w:rsidR="00E44548">
        <w:rPr>
          <w:rFonts w:hint="eastAsia"/>
        </w:rPr>
        <w:t>的求解效率在其中</w:t>
      </w:r>
      <w:r w:rsidR="00750751">
        <w:rPr>
          <w:rFonts w:hint="eastAsia"/>
        </w:rPr>
        <w:t>又</w:t>
      </w:r>
      <w:r w:rsidR="00E44548">
        <w:rPr>
          <w:rFonts w:hint="eastAsia"/>
        </w:rPr>
        <w:t>高于其他两种算法，</w:t>
      </w:r>
      <w:r w:rsidR="00750751">
        <w:rPr>
          <w:rFonts w:hint="eastAsia"/>
        </w:rPr>
        <w:t>在</w:t>
      </w:r>
      <w:r w:rsidR="00E44548">
        <w:rPr>
          <w:rFonts w:hint="eastAsia"/>
        </w:rPr>
        <w:t>求解质量和求解时间上均占优势。相比</w:t>
      </w:r>
      <w:r w:rsidR="00E44548">
        <w:rPr>
          <w:rFonts w:hint="eastAsia"/>
        </w:rPr>
        <w:t>C</w:t>
      </w:r>
      <w:r w:rsidR="00E44548">
        <w:t>SA</w:t>
      </w:r>
      <w:r w:rsidR="00E44548">
        <w:rPr>
          <w:rFonts w:hint="eastAsia"/>
        </w:rPr>
        <w:t>，本文设计的</w:t>
      </w:r>
      <w:r w:rsidR="00E44548">
        <w:rPr>
          <w:rFonts w:hint="eastAsia"/>
        </w:rPr>
        <w:t>U</w:t>
      </w:r>
      <w:r w:rsidR="00E44548">
        <w:t>NCSA</w:t>
      </w:r>
      <w:r>
        <w:rPr>
          <w:rFonts w:hint="eastAsia"/>
        </w:rPr>
        <w:t>由于</w:t>
      </w:r>
      <w:r w:rsidR="00E44548">
        <w:rPr>
          <w:rFonts w:hint="eastAsia"/>
        </w:rPr>
        <w:t>采用了</w:t>
      </w:r>
      <w:r>
        <w:rPr>
          <w:rFonts w:hint="eastAsia"/>
        </w:rPr>
        <w:t>合并场景的邻域</w:t>
      </w:r>
      <w:r w:rsidR="00E44548">
        <w:rPr>
          <w:rFonts w:hint="eastAsia"/>
        </w:rPr>
        <w:t>进行局部更新，相比标准的</w:t>
      </w:r>
      <w:r w:rsidR="00E44548">
        <w:rPr>
          <w:rFonts w:hint="eastAsia"/>
        </w:rPr>
        <w:t>C</w:t>
      </w:r>
      <w:r w:rsidR="00E44548">
        <w:t>SA</w:t>
      </w:r>
      <w:r w:rsidR="00E44548">
        <w:rPr>
          <w:rFonts w:hint="eastAsia"/>
        </w:rPr>
        <w:t>增加了对</w:t>
      </w:r>
      <w:r>
        <w:rPr>
          <w:rFonts w:hint="eastAsia"/>
        </w:rPr>
        <w:t>多个坏场景</w:t>
      </w:r>
      <w:r w:rsidR="00E44548">
        <w:rPr>
          <w:rFonts w:hint="eastAsia"/>
        </w:rPr>
        <w:t>的邻域构造</w:t>
      </w:r>
      <w:r w:rsidR="00750751">
        <w:rPr>
          <w:rFonts w:hint="eastAsia"/>
        </w:rPr>
        <w:t>过程</w:t>
      </w:r>
      <w:r>
        <w:rPr>
          <w:rFonts w:hint="eastAsia"/>
        </w:rPr>
        <w:t>，所以</w:t>
      </w:r>
      <w:r w:rsidR="00E44548">
        <w:rPr>
          <w:rFonts w:hint="eastAsia"/>
        </w:rPr>
        <w:t>会多消耗一点求解时间</w:t>
      </w:r>
      <w:r w:rsidR="00750751">
        <w:rPr>
          <w:rFonts w:hint="eastAsia"/>
        </w:rPr>
        <w:t>。在未明显增加求解时间的情况下，</w:t>
      </w:r>
      <w:r w:rsidR="00750751">
        <w:rPr>
          <w:rFonts w:hint="eastAsia"/>
        </w:rPr>
        <w:t>U</w:t>
      </w:r>
      <w:r w:rsidR="00750751">
        <w:t>NCSA</w:t>
      </w:r>
      <w:r w:rsidR="00750751">
        <w:rPr>
          <w:rFonts w:hint="eastAsia"/>
        </w:rPr>
        <w:t>的</w:t>
      </w:r>
      <w:r w:rsidR="00E44548">
        <w:rPr>
          <w:rFonts w:hint="eastAsia"/>
        </w:rPr>
        <w:t>求解结果更具优势，解的质量得到了进一步的提升。同时还可以发现，在阈值</w:t>
      </w:r>
      <w:r w:rsidR="00E44548" w:rsidRPr="00E44548">
        <w:rPr>
          <w:position w:val="-4"/>
        </w:rPr>
        <w:object w:dxaOrig="220" w:dyaOrig="260" w14:anchorId="41E60C27">
          <v:shape id="_x0000_i1217" type="#_x0000_t75" style="width:11.4pt;height:13.2pt" o:ole="">
            <v:imagedata r:id="rId378" o:title=""/>
          </v:shape>
          <o:OLEObject Type="Embed" ProgID="Equation.DSMT4" ShapeID="_x0000_i1217" DrawAspect="Content" ObjectID="_1671569508" r:id="rId379"/>
        </w:object>
      </w:r>
      <w:r w:rsidR="00E44548">
        <w:rPr>
          <w:rFonts w:hint="eastAsia"/>
        </w:rPr>
        <w:t>逐渐提升的过程中，由于坏场景的数量在逐渐变少，相对的求解时间也会减小</w:t>
      </w:r>
      <w:r w:rsidR="00DD4EE6">
        <w:rPr>
          <w:rFonts w:hint="eastAsia"/>
        </w:rPr>
        <w:t>。而</w:t>
      </w:r>
      <w:r w:rsidR="00DD4EE6">
        <w:rPr>
          <w:rFonts w:hint="eastAsia"/>
        </w:rPr>
        <w:t>U</w:t>
      </w:r>
      <w:r w:rsidR="00DD4EE6">
        <w:t>NCSA</w:t>
      </w:r>
      <w:r w:rsidR="00DD4EE6">
        <w:rPr>
          <w:rFonts w:hint="eastAsia"/>
        </w:rPr>
        <w:t>除了目标函数外，邻域构造方式也与坏场景密切相关，</w:t>
      </w:r>
      <w:r w:rsidR="00FC0BC8">
        <w:rPr>
          <w:rFonts w:hint="eastAsia"/>
        </w:rPr>
        <w:t>此时</w:t>
      </w:r>
      <w:r w:rsidR="00DD4EE6">
        <w:rPr>
          <w:rFonts w:hint="eastAsia"/>
        </w:rPr>
        <w:t>U</w:t>
      </w:r>
      <w:r w:rsidR="00DD4EE6">
        <w:t>NCSA</w:t>
      </w:r>
      <w:r w:rsidR="00DD4EE6">
        <w:rPr>
          <w:rFonts w:hint="eastAsia"/>
        </w:rPr>
        <w:t>的</w:t>
      </w:r>
      <w:r w:rsidR="00DD4EE6">
        <w:rPr>
          <w:rFonts w:hint="eastAsia"/>
        </w:rPr>
        <w:t>C</w:t>
      </w:r>
      <w:r w:rsidR="00DD4EE6">
        <w:t>PU</w:t>
      </w:r>
      <w:r w:rsidR="00DD4EE6">
        <w:rPr>
          <w:rFonts w:hint="eastAsia"/>
        </w:rPr>
        <w:t>时间减少更加明显。</w:t>
      </w:r>
    </w:p>
    <w:p w14:paraId="1E6E64FC" w14:textId="0F9A7D57" w:rsidR="00037B62" w:rsidRDefault="00DD4EE6" w:rsidP="00834E83">
      <w:pPr>
        <w:ind w:firstLine="420"/>
      </w:pPr>
      <w:r>
        <w:rPr>
          <w:rFonts w:hint="eastAsia"/>
        </w:rPr>
        <w:t>图</w:t>
      </w:r>
      <w:r>
        <w:rPr>
          <w:rFonts w:hint="eastAsia"/>
        </w:rPr>
        <w:t>7</w:t>
      </w:r>
      <w:r>
        <w:rPr>
          <w:rFonts w:hint="eastAsia"/>
        </w:rPr>
        <w:t>和图</w:t>
      </w:r>
      <w:r>
        <w:rPr>
          <w:rFonts w:hint="eastAsia"/>
        </w:rPr>
        <w:t>8</w:t>
      </w:r>
      <w:r>
        <w:rPr>
          <w:rFonts w:hint="eastAsia"/>
        </w:rPr>
        <w:t>是根据不同算法在不同阈值下求得的目标函数值绘制的前沿图，从图中可以更清楚地看出</w:t>
      </w:r>
      <w:r>
        <w:rPr>
          <w:rFonts w:hint="eastAsia"/>
        </w:rPr>
        <w:t>U</w:t>
      </w:r>
      <w:r>
        <w:t>NCSA</w:t>
      </w:r>
      <w:r>
        <w:rPr>
          <w:rFonts w:hint="eastAsia"/>
        </w:rPr>
        <w:t>在求解</w:t>
      </w:r>
      <w:r>
        <w:rPr>
          <w:rFonts w:hint="eastAsia"/>
        </w:rPr>
        <w:t>B</w:t>
      </w:r>
      <w:r>
        <w:t>IPS</w:t>
      </w:r>
      <w:r>
        <w:rPr>
          <w:rFonts w:hint="eastAsia"/>
        </w:rPr>
        <w:t>模型时相比其他算法解的质量更占优。</w:t>
      </w:r>
    </w:p>
    <w:p w14:paraId="34C7191F" w14:textId="551B7BAC" w:rsidR="00DD4EE6" w:rsidRDefault="00DD4EE6" w:rsidP="00834E83">
      <w:pPr>
        <w:ind w:firstLine="420"/>
      </w:pPr>
    </w:p>
    <w:p w14:paraId="1A646548" w14:textId="310010D0" w:rsidR="00DD4EE6" w:rsidRPr="00037B62" w:rsidRDefault="00D7388E" w:rsidP="00DD4EE6">
      <w:pPr>
        <w:pStyle w:val="2"/>
      </w:pPr>
      <w:commentRangeStart w:id="76"/>
      <w:r>
        <w:rPr>
          <w:noProof/>
        </w:rPr>
        <w:lastRenderedPageBreak/>
        <w:pict w14:anchorId="2AE12A9D">
          <v:shape id="_x0000_s1914" type="#_x0000_t75" style="position:absolute;left:0;text-align:left;margin-left:-10.2pt;margin-top:11.35pt;width:416.8pt;height:403.8pt;z-index:251685888;mso-position-horizontal-relative:text;mso-position-vertical-relative:text">
            <v:imagedata r:id="rId380" o:title=""/>
            <w10:wrap type="square"/>
          </v:shape>
          <o:OLEObject Type="Embed" ProgID="Word.Document.8" ShapeID="_x0000_s1914" DrawAspect="Content" ObjectID="_1671569545" r:id="rId381">
            <o:FieldCodes>\s</o:FieldCodes>
          </o:OLEObject>
        </w:pict>
      </w:r>
      <w:commentRangeEnd w:id="76"/>
      <w:r w:rsidR="00606839">
        <w:rPr>
          <w:rStyle w:val="a7"/>
          <w:rFonts w:ascii="Times New Roman" w:eastAsia="宋体" w:hAnsi="Times New Roman" w:cstheme="minorBidi"/>
          <w:b w:val="0"/>
          <w:bCs w:val="0"/>
        </w:rPr>
        <w:commentReference w:id="76"/>
      </w:r>
      <w:r w:rsidR="00DD4EE6">
        <w:rPr>
          <w:rFonts w:hint="eastAsia"/>
        </w:rPr>
        <w:t>5.</w:t>
      </w:r>
      <w:r w:rsidR="00DD4EE6">
        <w:rPr>
          <w:rFonts w:hint="eastAsia"/>
        </w:rPr>
        <w:t>总结和展望</w:t>
      </w:r>
    </w:p>
    <w:p w14:paraId="34683857" w14:textId="2DF6A0E5" w:rsidR="002F326B" w:rsidRDefault="002F326B" w:rsidP="00834E83">
      <w:pPr>
        <w:ind w:firstLine="420"/>
      </w:pPr>
      <w:r>
        <w:rPr>
          <w:rFonts w:hint="eastAsia"/>
        </w:rPr>
        <w:t>本文提出了一种基于阈值坏场景集的一致并行机鲁棒调度模型</w:t>
      </w:r>
      <w:r>
        <w:rPr>
          <w:rFonts w:hint="eastAsia"/>
        </w:rPr>
        <w:t>B</w:t>
      </w:r>
      <w:r>
        <w:t>IPS</w:t>
      </w:r>
      <w:r>
        <w:rPr>
          <w:rFonts w:hint="eastAsia"/>
        </w:rPr>
        <w:t>，将阈值和与之下求得的坏场景集罚函数值作为优化指标。方便决策者根据现实的情况决定生产标准和直</w:t>
      </w:r>
      <w:proofErr w:type="gramStart"/>
      <w:r>
        <w:rPr>
          <w:rFonts w:hint="eastAsia"/>
        </w:rPr>
        <w:t>顶生产</w:t>
      </w:r>
      <w:proofErr w:type="gramEnd"/>
      <w:r>
        <w:rPr>
          <w:rFonts w:hint="eastAsia"/>
        </w:rPr>
        <w:t>方案。</w:t>
      </w:r>
    </w:p>
    <w:p w14:paraId="416C6F8C" w14:textId="62A9B129" w:rsidR="00CB12AF" w:rsidRDefault="002F326B" w:rsidP="00834E83">
      <w:pPr>
        <w:ind w:firstLine="420"/>
      </w:pPr>
      <w:r>
        <w:rPr>
          <w:rFonts w:hint="eastAsia"/>
        </w:rPr>
        <w:t>为了求解该模型，本文设计了一个两阶段的求解算法。在第一阶段将求解一致并行机场景均值的问题转换成单一均值场景下的确定性一致并行机问题，再利用已有的割平面进行求解，并将所得的结果作为第二阶段。在第二阶段设计了一种基于合并场景邻域的布谷鸟算法</w:t>
      </w:r>
      <w:r>
        <w:rPr>
          <w:rFonts w:hint="eastAsia"/>
        </w:rPr>
        <w:t>U</w:t>
      </w:r>
      <w:r>
        <w:t>NCSA</w:t>
      </w:r>
      <w:r>
        <w:rPr>
          <w:rFonts w:hint="eastAsia"/>
        </w:rPr>
        <w:t>，在标准的布谷鸟算法基础上加入了基于坏场景的合并场景邻域构造方式，增加了其局部搜索的能力。</w:t>
      </w:r>
    </w:p>
    <w:p w14:paraId="7DBEB3ED" w14:textId="6C944D48" w:rsidR="002F326B" w:rsidRDefault="002F326B" w:rsidP="00834E83">
      <w:pPr>
        <w:ind w:firstLine="420"/>
      </w:pPr>
      <w:r>
        <w:rPr>
          <w:rFonts w:hint="eastAsia"/>
        </w:rPr>
        <w:t>为了测试</w:t>
      </w:r>
      <w:r>
        <w:rPr>
          <w:rFonts w:hint="eastAsia"/>
        </w:rPr>
        <w:t>U</w:t>
      </w:r>
      <w:r>
        <w:t>NCSA</w:t>
      </w:r>
      <w:r>
        <w:rPr>
          <w:rFonts w:hint="eastAsia"/>
        </w:rPr>
        <w:t>的求解效果，本文仿真了大量不同规模的算例，并于已有的智能优化算法进行对比。仿真结果显示基于坏场景集的合并场景邻域构造方式</w:t>
      </w:r>
      <w:r w:rsidR="000056D7">
        <w:rPr>
          <w:rFonts w:hint="eastAsia"/>
        </w:rPr>
        <w:t>能够大大提升求解效果，使得</w:t>
      </w:r>
      <w:r>
        <w:rPr>
          <w:rFonts w:hint="eastAsia"/>
        </w:rPr>
        <w:t>U</w:t>
      </w:r>
      <w:r>
        <w:t>NCSA</w:t>
      </w:r>
      <w:r>
        <w:rPr>
          <w:rFonts w:hint="eastAsia"/>
        </w:rPr>
        <w:t>在求解本文的</w:t>
      </w:r>
      <w:r>
        <w:rPr>
          <w:rFonts w:hint="eastAsia"/>
        </w:rPr>
        <w:t>B</w:t>
      </w:r>
      <w:r>
        <w:t>IPS</w:t>
      </w:r>
      <w:r>
        <w:rPr>
          <w:rFonts w:hint="eastAsia"/>
        </w:rPr>
        <w:t>模型上更具优势。</w:t>
      </w:r>
    </w:p>
    <w:p w14:paraId="594C0144" w14:textId="7863703A" w:rsidR="004612E8" w:rsidRPr="000056D7" w:rsidRDefault="000056D7" w:rsidP="00834E83">
      <w:pPr>
        <w:ind w:firstLine="420"/>
      </w:pPr>
      <w:r>
        <w:rPr>
          <w:rFonts w:hint="eastAsia"/>
        </w:rPr>
        <w:t>在之后的研究中，我们可能会考虑将这种模型应用到其他的调度问题中，或是将这种邻域构造方式与其他的算法结合进行问题的求解。</w:t>
      </w:r>
    </w:p>
    <w:p w14:paraId="57E45FF7" w14:textId="77777777" w:rsidR="004612E8" w:rsidRDefault="004612E8" w:rsidP="00834E83">
      <w:pPr>
        <w:ind w:firstLine="420"/>
      </w:pPr>
    </w:p>
    <w:p w14:paraId="64878448" w14:textId="64FE5AA6" w:rsidR="004612E8" w:rsidRDefault="004612E8" w:rsidP="00834E83">
      <w:pPr>
        <w:ind w:firstLine="420"/>
      </w:pPr>
    </w:p>
    <w:p w14:paraId="6E48871D" w14:textId="62E5724E" w:rsidR="004612E8" w:rsidRDefault="00D7388E" w:rsidP="00834E83">
      <w:pPr>
        <w:ind w:firstLine="420"/>
      </w:pPr>
      <w:commentRangeStart w:id="77"/>
      <w:r>
        <w:rPr>
          <w:noProof/>
        </w:rPr>
        <w:lastRenderedPageBreak/>
        <w:pict w14:anchorId="6FC0AEB2">
          <v:shape id="_x0000_s1917" type="#_x0000_t75" style="position:absolute;left:0;text-align:left;margin-left:.6pt;margin-top:.3pt;width:415.35pt;height:327.65pt;z-index:251692032;mso-position-horizontal-relative:text;mso-position-vertical-relative:text">
            <v:imagedata r:id="rId382" o:title=""/>
            <w10:wrap type="square"/>
          </v:shape>
          <o:OLEObject Type="Embed" ProgID="Word.Document.8" ShapeID="_x0000_s1917" DrawAspect="Content" ObjectID="_1671569546" r:id="rId383">
            <o:FieldCodes>\s</o:FieldCodes>
          </o:OLEObject>
        </w:pict>
      </w:r>
      <w:commentRangeEnd w:id="77"/>
      <w:r w:rsidR="00C47767">
        <w:rPr>
          <w:rStyle w:val="a7"/>
        </w:rPr>
        <w:commentReference w:id="77"/>
      </w:r>
    </w:p>
    <w:p w14:paraId="5CAAB7DB" w14:textId="57144063" w:rsidR="004612E8" w:rsidRDefault="00D7388E" w:rsidP="00834E83">
      <w:pPr>
        <w:ind w:firstLine="420"/>
      </w:pPr>
      <w:r>
        <w:rPr>
          <w:noProof/>
        </w:rPr>
        <w:pict w14:anchorId="247A5FB3">
          <v:shape id="_x0000_s1916" type="#_x0000_t75" style="position:absolute;left:0;text-align:left;margin-left:-18.15pt;margin-top:375.45pt;width:415.2pt;height:327.6pt;z-index:251689984;mso-position-horizontal-relative:text;mso-position-vertical-relative:text">
            <v:imagedata r:id="rId384" o:title=""/>
            <w10:wrap type="square"/>
          </v:shape>
          <o:OLEObject Type="Embed" ProgID="Word.Document.8" ShapeID="_x0000_s1916" DrawAspect="Content" ObjectID="_1671569547" r:id="rId385">
            <o:FieldCodes>\s</o:FieldCodes>
          </o:OLEObject>
        </w:pict>
      </w:r>
    </w:p>
    <w:p w14:paraId="011E20B5" w14:textId="7BD981EA" w:rsidR="009E6F8E" w:rsidRDefault="009E6F8E" w:rsidP="00834E83">
      <w:pPr>
        <w:ind w:firstLine="420"/>
      </w:pPr>
    </w:p>
    <w:p w14:paraId="70729729" w14:textId="6D222E0D" w:rsidR="009E6F8E" w:rsidRDefault="009E6F8E" w:rsidP="008606C3">
      <w:pPr>
        <w:ind w:firstLineChars="0" w:firstLine="0"/>
      </w:pPr>
    </w:p>
    <w:p w14:paraId="50DA8029" w14:textId="69739177" w:rsidR="009E6F8E" w:rsidRDefault="009E6F8E" w:rsidP="00834E83">
      <w:pPr>
        <w:ind w:firstLine="420"/>
      </w:pPr>
    </w:p>
    <w:p w14:paraId="11A063A4" w14:textId="511B4326" w:rsidR="009E6F8E" w:rsidRDefault="009E6F8E" w:rsidP="00834E83">
      <w:pPr>
        <w:ind w:firstLine="420"/>
      </w:pPr>
    </w:p>
    <w:p w14:paraId="3D06ABBB" w14:textId="0E1858D3" w:rsidR="009E6F8E" w:rsidRDefault="009E6F8E" w:rsidP="008606C3">
      <w:pPr>
        <w:ind w:firstLineChars="0" w:firstLine="0"/>
      </w:pPr>
    </w:p>
    <w:p w14:paraId="1ADA3372" w14:textId="77777777" w:rsidR="004612E8" w:rsidRDefault="004612E8" w:rsidP="00834E83">
      <w:pPr>
        <w:ind w:firstLine="420"/>
      </w:pPr>
    </w:p>
    <w:p w14:paraId="6B109127" w14:textId="1C5C4545" w:rsidR="0014333F" w:rsidRDefault="0014333F" w:rsidP="00834E83">
      <w:pPr>
        <w:ind w:firstLine="420"/>
      </w:pPr>
      <w:commentRangeStart w:id="78"/>
      <w:r>
        <w:rPr>
          <w:rFonts w:hint="eastAsia"/>
        </w:rPr>
        <w:t>参考文献</w:t>
      </w:r>
      <w:commentRangeEnd w:id="78"/>
      <w:r w:rsidR="00C30B29">
        <w:rPr>
          <w:rStyle w:val="a7"/>
        </w:rPr>
        <w:commentReference w:id="78"/>
      </w:r>
      <w:r>
        <w:rPr>
          <w:rFonts w:hint="eastAsia"/>
        </w:rPr>
        <w:t>：</w:t>
      </w:r>
    </w:p>
    <w:p w14:paraId="3775A0F1" w14:textId="77777777" w:rsidR="0014333F" w:rsidRDefault="0014333F" w:rsidP="0014333F">
      <w:pPr>
        <w:pStyle w:val="a6"/>
        <w:numPr>
          <w:ilvl w:val="0"/>
          <w:numId w:val="1"/>
        </w:numPr>
        <w:ind w:firstLineChars="0"/>
      </w:pPr>
      <w:bookmarkStart w:id="79" w:name="_Ref59694524"/>
      <w:proofErr w:type="spellStart"/>
      <w:r>
        <w:t>Xu</w:t>
      </w:r>
      <w:proofErr w:type="spellEnd"/>
      <w:r>
        <w:t xml:space="preserve"> X, Cui W, Lin J, et al. Robust </w:t>
      </w:r>
      <w:proofErr w:type="spellStart"/>
      <w:r>
        <w:t>makespan</w:t>
      </w:r>
      <w:proofErr w:type="spellEnd"/>
      <w:r>
        <w:t xml:space="preserve"> </w:t>
      </w:r>
      <w:proofErr w:type="spellStart"/>
      <w:r>
        <w:t>minimisation</w:t>
      </w:r>
      <w:proofErr w:type="spellEnd"/>
      <w:r>
        <w:t xml:space="preserve"> in identical parallel machine scheduling problem with interval </w:t>
      </w:r>
      <w:proofErr w:type="gramStart"/>
      <w:r>
        <w:t>data[</w:t>
      </w:r>
      <w:proofErr w:type="gramEnd"/>
      <w:r>
        <w:t>J]. International Journal of Production Research, 2013, 51(12): 3532-3548.</w:t>
      </w:r>
      <w:bookmarkEnd w:id="79"/>
    </w:p>
    <w:p w14:paraId="36ABFD64" w14:textId="77777777" w:rsidR="0014333F" w:rsidRDefault="0014333F" w:rsidP="0014333F">
      <w:pPr>
        <w:pStyle w:val="a6"/>
        <w:numPr>
          <w:ilvl w:val="0"/>
          <w:numId w:val="1"/>
        </w:numPr>
        <w:ind w:firstLineChars="0"/>
      </w:pPr>
      <w:bookmarkStart w:id="80" w:name="_Ref59694531"/>
      <w:proofErr w:type="spellStart"/>
      <w:r>
        <w:t>Naji</w:t>
      </w:r>
      <w:proofErr w:type="spellEnd"/>
      <w:r>
        <w:t xml:space="preserve"> W. Robust and stable optimization for parallel machine scheduling </w:t>
      </w:r>
      <w:proofErr w:type="gramStart"/>
      <w:r>
        <w:t>problems[</w:t>
      </w:r>
      <w:proofErr w:type="gramEnd"/>
      <w:r>
        <w:t xml:space="preserve">D]. Grenoble </w:t>
      </w:r>
      <w:proofErr w:type="spellStart"/>
      <w:r>
        <w:t>Alpes</w:t>
      </w:r>
      <w:proofErr w:type="spellEnd"/>
      <w:r>
        <w:t>, 2018.</w:t>
      </w:r>
      <w:bookmarkEnd w:id="80"/>
    </w:p>
    <w:p w14:paraId="7F24B5DF" w14:textId="77777777" w:rsidR="0014333F" w:rsidRDefault="0014333F" w:rsidP="0014333F">
      <w:pPr>
        <w:pStyle w:val="a6"/>
        <w:numPr>
          <w:ilvl w:val="0"/>
          <w:numId w:val="1"/>
        </w:numPr>
        <w:ind w:firstLineChars="0"/>
      </w:pPr>
      <w:bookmarkStart w:id="81" w:name="_Ref59694543"/>
      <w:r>
        <w:t xml:space="preserve">Kala R, </w:t>
      </w:r>
      <w:proofErr w:type="spellStart"/>
      <w:r>
        <w:t>Lamboray</w:t>
      </w:r>
      <w:proofErr w:type="spellEnd"/>
      <w:r>
        <w:t xml:space="preserve"> C, </w:t>
      </w:r>
      <w:proofErr w:type="spellStart"/>
      <w:r>
        <w:t>Vanderpooten</w:t>
      </w:r>
      <w:proofErr w:type="spellEnd"/>
      <w:r>
        <w:t xml:space="preserve"> D. Lexicographic α-robustness: An alternative to min–max </w:t>
      </w:r>
      <w:proofErr w:type="gramStart"/>
      <w:r>
        <w:t>criteria[</w:t>
      </w:r>
      <w:proofErr w:type="gramEnd"/>
      <w:r>
        <w:t>J]. European Journal of Operational Research, 2012, 220(3): 722-728.</w:t>
      </w:r>
      <w:bookmarkEnd w:id="81"/>
    </w:p>
    <w:p w14:paraId="3E623654" w14:textId="77777777" w:rsidR="0014333F" w:rsidRDefault="0014333F" w:rsidP="0014333F">
      <w:pPr>
        <w:pStyle w:val="a6"/>
        <w:numPr>
          <w:ilvl w:val="0"/>
          <w:numId w:val="1"/>
        </w:numPr>
        <w:ind w:firstLineChars="0"/>
      </w:pPr>
      <w:r>
        <w:t xml:space="preserve">Yang </w:t>
      </w:r>
      <w:proofErr w:type="gramStart"/>
      <w:r>
        <w:t>J ,</w:t>
      </w:r>
      <w:proofErr w:type="gramEnd"/>
      <w:r>
        <w:t xml:space="preserve">  Yu G . On the Robust Single Machine Scheduling </w:t>
      </w:r>
      <w:proofErr w:type="gramStart"/>
      <w:r>
        <w:t>Problem[</w:t>
      </w:r>
      <w:proofErr w:type="gramEnd"/>
      <w:r>
        <w:t>J]. Journal of Combinatorial Optimization, 2002, 6(1):17-33.</w:t>
      </w:r>
    </w:p>
    <w:p w14:paraId="58CB1A58" w14:textId="77777777" w:rsidR="0014333F" w:rsidRDefault="0014333F" w:rsidP="0014333F">
      <w:pPr>
        <w:pStyle w:val="a6"/>
        <w:numPr>
          <w:ilvl w:val="0"/>
          <w:numId w:val="1"/>
        </w:numPr>
        <w:ind w:firstLineChars="0"/>
      </w:pPr>
      <w:bookmarkStart w:id="82" w:name="_Ref59694547"/>
      <w:proofErr w:type="spellStart"/>
      <w:r>
        <w:t>Kouvelis</w:t>
      </w:r>
      <w:proofErr w:type="spellEnd"/>
      <w:r>
        <w:t xml:space="preserve"> P, Daniels R L, </w:t>
      </w:r>
      <w:proofErr w:type="spellStart"/>
      <w:r>
        <w:t>Vairaktarakis</w:t>
      </w:r>
      <w:proofErr w:type="spellEnd"/>
      <w:r>
        <w:t xml:space="preserve"> G. Robust scheduling of a two-machine flow shop with uncertain processing </w:t>
      </w:r>
      <w:proofErr w:type="gramStart"/>
      <w:r>
        <w:t>times[</w:t>
      </w:r>
      <w:proofErr w:type="gramEnd"/>
      <w:r>
        <w:t xml:space="preserve">J]. </w:t>
      </w:r>
      <w:proofErr w:type="spellStart"/>
      <w:r w:rsidRPr="002961CE">
        <w:rPr>
          <w:highlight w:val="yellow"/>
          <w:rPrChange w:id="83" w:author="DELL" w:date="2021-01-07T16:27:00Z">
            <w:rPr/>
          </w:rPrChange>
        </w:rPr>
        <w:t>Iie</w:t>
      </w:r>
      <w:proofErr w:type="spellEnd"/>
      <w:r>
        <w:t xml:space="preserve"> Transactions, 2000, 32(5): 421-432.</w:t>
      </w:r>
      <w:bookmarkEnd w:id="82"/>
    </w:p>
    <w:p w14:paraId="02BE760B" w14:textId="77777777" w:rsidR="0014333F" w:rsidRDefault="0014333F" w:rsidP="0014333F">
      <w:pPr>
        <w:pStyle w:val="a6"/>
        <w:numPr>
          <w:ilvl w:val="0"/>
          <w:numId w:val="1"/>
        </w:numPr>
        <w:ind w:firstLineChars="0"/>
      </w:pPr>
      <w:bookmarkStart w:id="84" w:name="_Ref59694557"/>
      <w:r>
        <w:t xml:space="preserve">Li </w:t>
      </w:r>
      <w:proofErr w:type="gramStart"/>
      <w:r>
        <w:t>Z ,</w:t>
      </w:r>
      <w:proofErr w:type="gramEnd"/>
      <w:r>
        <w:t xml:space="preserve"> </w:t>
      </w:r>
      <w:proofErr w:type="spellStart"/>
      <w:r>
        <w:t>Ierapetritou</w:t>
      </w:r>
      <w:proofErr w:type="spellEnd"/>
      <w:r>
        <w:t xml:space="preserve"> M G . Robust Optimization for Process Scheduling Under </w:t>
      </w:r>
      <w:proofErr w:type="gramStart"/>
      <w:r>
        <w:t>Uncertainty[</w:t>
      </w:r>
      <w:proofErr w:type="gramEnd"/>
      <w:r>
        <w:t>J]. Industrial &amp; Engineering Chemistry Research, 2008, 47(12):4148-4157.</w:t>
      </w:r>
      <w:bookmarkEnd w:id="84"/>
    </w:p>
    <w:p w14:paraId="5FC32FD4" w14:textId="77777777" w:rsidR="0014333F" w:rsidRDefault="0014333F" w:rsidP="0014333F">
      <w:pPr>
        <w:pStyle w:val="a6"/>
        <w:numPr>
          <w:ilvl w:val="0"/>
          <w:numId w:val="1"/>
        </w:numPr>
        <w:ind w:firstLineChars="0"/>
      </w:pPr>
      <w:bookmarkStart w:id="85" w:name="_Ref59694564"/>
      <w:proofErr w:type="spellStart"/>
      <w:r>
        <w:t>Sarin</w:t>
      </w:r>
      <w:proofErr w:type="spellEnd"/>
      <w:r>
        <w:t xml:space="preserve"> S </w:t>
      </w:r>
      <w:proofErr w:type="gramStart"/>
      <w:r>
        <w:t>C ,</w:t>
      </w:r>
      <w:proofErr w:type="gramEnd"/>
      <w:r>
        <w:t xml:space="preserve"> </w:t>
      </w:r>
      <w:proofErr w:type="spellStart"/>
      <w:r>
        <w:t>Nagarajan</w:t>
      </w:r>
      <w:proofErr w:type="spellEnd"/>
      <w:r>
        <w:t xml:space="preserve"> B , Jain S , et al. Analytic evaluation of the expectation and variance of different performance measures of a schedule on a single machine under processing time variability[J]. Journal of Combinatorial Optimization, 2009, 17(4):400-416.</w:t>
      </w:r>
      <w:bookmarkEnd w:id="85"/>
    </w:p>
    <w:p w14:paraId="50195C94" w14:textId="3E000B18" w:rsidR="0014333F" w:rsidRDefault="0014333F" w:rsidP="00C973BF">
      <w:pPr>
        <w:pStyle w:val="a6"/>
        <w:numPr>
          <w:ilvl w:val="0"/>
          <w:numId w:val="1"/>
        </w:numPr>
        <w:ind w:firstLineChars="0"/>
      </w:pPr>
      <w:bookmarkStart w:id="86" w:name="_Ref59694572"/>
      <w:r>
        <w:t xml:space="preserve">Daniels R </w:t>
      </w:r>
      <w:proofErr w:type="gramStart"/>
      <w:r>
        <w:t>L ,</w:t>
      </w:r>
      <w:proofErr w:type="gramEnd"/>
      <w:r>
        <w:t xml:space="preserve"> </w:t>
      </w:r>
      <w:proofErr w:type="spellStart"/>
      <w:r>
        <w:t>Kouvelis</w:t>
      </w:r>
      <w:proofErr w:type="spellEnd"/>
      <w:r>
        <w:t xml:space="preserve"> P . Robust Scheduling to Hedge Against Processing Time Uncertainty in Single-Stage </w:t>
      </w:r>
      <w:proofErr w:type="gramStart"/>
      <w:r>
        <w:t>Production[</w:t>
      </w:r>
      <w:proofErr w:type="gramEnd"/>
      <w:r>
        <w:t>J]. Management Science, 1995, 41(2):363-376.</w:t>
      </w:r>
      <w:bookmarkEnd w:id="86"/>
    </w:p>
    <w:p w14:paraId="7801745A" w14:textId="049829AE" w:rsidR="0014333F" w:rsidRDefault="0014333F" w:rsidP="0014333F">
      <w:pPr>
        <w:pStyle w:val="a6"/>
        <w:numPr>
          <w:ilvl w:val="0"/>
          <w:numId w:val="1"/>
        </w:numPr>
        <w:ind w:firstLineChars="0"/>
      </w:pPr>
      <w:bookmarkStart w:id="87" w:name="_Ref59694580"/>
      <w:r>
        <w:t xml:space="preserve">WANG Bing, YANG </w:t>
      </w:r>
      <w:proofErr w:type="spellStart"/>
      <w:r>
        <w:t>XiaoFei</w:t>
      </w:r>
      <w:proofErr w:type="spellEnd"/>
      <w:r>
        <w:t xml:space="preserve">, LI </w:t>
      </w:r>
      <w:proofErr w:type="spellStart"/>
      <w:r>
        <w:t>QiaoYun</w:t>
      </w:r>
      <w:proofErr w:type="spellEnd"/>
      <w:proofErr w:type="gramStart"/>
      <w:r>
        <w:t>,.</w:t>
      </w:r>
      <w:proofErr w:type="gramEnd"/>
      <w:r>
        <w:t xml:space="preserve"> Bad-scenario Set Based Risk-resisting Robust Scheduling Model</w:t>
      </w:r>
      <w:r>
        <w:t>基于坏场景集的抗风险鲁棒调度模型</w:t>
      </w:r>
      <w:r>
        <w:t xml:space="preserve">[J]. </w:t>
      </w:r>
      <w:r>
        <w:t>自动化学报</w:t>
      </w:r>
      <w:r>
        <w:t>, 2012, 38(2):270-278.</w:t>
      </w:r>
      <w:bookmarkEnd w:id="87"/>
    </w:p>
    <w:p w14:paraId="6AD991AF" w14:textId="77777777" w:rsidR="0014333F" w:rsidRDefault="0014333F" w:rsidP="0014333F">
      <w:pPr>
        <w:pStyle w:val="a6"/>
        <w:numPr>
          <w:ilvl w:val="0"/>
          <w:numId w:val="1"/>
        </w:numPr>
        <w:ind w:firstLineChars="0"/>
      </w:pPr>
      <w:bookmarkStart w:id="88" w:name="_Ref59694671"/>
      <w:r>
        <w:t xml:space="preserve">Wang B, Wang X, </w:t>
      </w:r>
      <w:proofErr w:type="spellStart"/>
      <w:proofErr w:type="gramStart"/>
      <w:r>
        <w:t>Lan</w:t>
      </w:r>
      <w:proofErr w:type="spellEnd"/>
      <w:proofErr w:type="gramEnd"/>
      <w:r>
        <w:t xml:space="preserve"> F, et al. A hybrid local-search algorithm for robust job-shop scheduling under </w:t>
      </w:r>
      <w:proofErr w:type="gramStart"/>
      <w:r>
        <w:t>scenarios[</w:t>
      </w:r>
      <w:proofErr w:type="gramEnd"/>
      <w:r>
        <w:t>J]. Applied Soft Computing, 2018, 62: 259-271.</w:t>
      </w:r>
      <w:bookmarkEnd w:id="88"/>
    </w:p>
    <w:p w14:paraId="37B6E37B" w14:textId="77777777" w:rsidR="0014333F" w:rsidRDefault="0014333F" w:rsidP="0014333F">
      <w:pPr>
        <w:pStyle w:val="a6"/>
        <w:numPr>
          <w:ilvl w:val="0"/>
          <w:numId w:val="1"/>
        </w:numPr>
        <w:ind w:firstLineChars="0"/>
      </w:pPr>
      <w:bookmarkStart w:id="89" w:name="_Ref59694774"/>
      <w:r>
        <w:t xml:space="preserve">Wang B, Xia X, </w:t>
      </w:r>
      <w:proofErr w:type="spellStart"/>
      <w:r>
        <w:t>Meng</w:t>
      </w:r>
      <w:proofErr w:type="spellEnd"/>
      <w:r>
        <w:t xml:space="preserve"> H, et al. Bad-scenario-set robust optimization framework with two objectives for uncertain scheduling systems[J]. IEEE/CAA Journal of </w:t>
      </w:r>
      <w:proofErr w:type="spellStart"/>
      <w:r>
        <w:t>Automatica</w:t>
      </w:r>
      <w:proofErr w:type="spellEnd"/>
      <w:r>
        <w:t xml:space="preserve"> </w:t>
      </w:r>
      <w:proofErr w:type="spellStart"/>
      <w:r>
        <w:t>Sinica</w:t>
      </w:r>
      <w:proofErr w:type="spellEnd"/>
      <w:r>
        <w:t>, 2017, 4(1): 143-153.</w:t>
      </w:r>
      <w:bookmarkEnd w:id="89"/>
    </w:p>
    <w:p w14:paraId="7E41B7BA" w14:textId="77777777" w:rsidR="0014333F" w:rsidRDefault="0014333F" w:rsidP="0014333F">
      <w:pPr>
        <w:pStyle w:val="a6"/>
        <w:numPr>
          <w:ilvl w:val="0"/>
          <w:numId w:val="1"/>
        </w:numPr>
        <w:ind w:firstLineChars="0"/>
      </w:pPr>
      <w:bookmarkStart w:id="90" w:name="_Ref59694743"/>
      <w:proofErr w:type="spellStart"/>
      <w:r>
        <w:t>Mokotoff</w:t>
      </w:r>
      <w:proofErr w:type="spellEnd"/>
      <w:r>
        <w:t xml:space="preserve"> </w:t>
      </w:r>
      <w:proofErr w:type="gramStart"/>
      <w:r>
        <w:t>E .</w:t>
      </w:r>
      <w:proofErr w:type="gramEnd"/>
      <w:r>
        <w:t xml:space="preserve"> An exact algorithm for the identical parallel machine scheduling </w:t>
      </w:r>
      <w:proofErr w:type="gramStart"/>
      <w:r>
        <w:t>problem[</w:t>
      </w:r>
      <w:proofErr w:type="gramEnd"/>
      <w:r>
        <w:t>J]. European Journal of Operational Research, 2004, 152(3):758-769.</w:t>
      </w:r>
      <w:bookmarkEnd w:id="90"/>
    </w:p>
    <w:p w14:paraId="3A3256CD" w14:textId="75BC4FCA" w:rsidR="0014333F" w:rsidRDefault="0014333F" w:rsidP="0014333F">
      <w:pPr>
        <w:pStyle w:val="a6"/>
        <w:numPr>
          <w:ilvl w:val="0"/>
          <w:numId w:val="1"/>
        </w:numPr>
        <w:ind w:firstLineChars="0"/>
      </w:pPr>
      <w:bookmarkStart w:id="91" w:name="_Ref59694885"/>
      <w:r>
        <w:tab/>
        <w:t xml:space="preserve">Li X, Yin M. A hybrid cuckoo search via </w:t>
      </w:r>
      <w:proofErr w:type="spellStart"/>
      <w:r>
        <w:t>Lévy</w:t>
      </w:r>
      <w:proofErr w:type="spellEnd"/>
      <w:r>
        <w:t xml:space="preserve"> flights for the permutation flow shop scheduling problem[J].International Journal of Production Research, 2013, 51(16): 4732-4754.</w:t>
      </w:r>
      <w:bookmarkEnd w:id="91"/>
    </w:p>
    <w:p w14:paraId="3838D69B" w14:textId="12AF4BA6" w:rsidR="0014333F" w:rsidRDefault="0014333F" w:rsidP="0014333F">
      <w:pPr>
        <w:pStyle w:val="a6"/>
        <w:numPr>
          <w:ilvl w:val="0"/>
          <w:numId w:val="1"/>
        </w:numPr>
        <w:ind w:firstLineChars="0"/>
      </w:pPr>
      <w:bookmarkStart w:id="92" w:name="_Ref60594985"/>
      <w:proofErr w:type="spellStart"/>
      <w:r>
        <w:t>Ouaarab</w:t>
      </w:r>
      <w:proofErr w:type="spellEnd"/>
      <w:r>
        <w:t xml:space="preserve"> A, </w:t>
      </w:r>
      <w:proofErr w:type="spellStart"/>
      <w:r>
        <w:t>Ahiod</w:t>
      </w:r>
      <w:proofErr w:type="spellEnd"/>
      <w:r>
        <w:t xml:space="preserve"> B, Yang X S, et al. Discrete cuckoo search algorithm for job shop scheduling problem[C].2014 IEEE international symposium on intelligent control (ISIC). IEEE, 2014: 1872-1876.</w:t>
      </w:r>
      <w:bookmarkEnd w:id="92"/>
    </w:p>
    <w:p w14:paraId="778DD3DE" w14:textId="74DD8857" w:rsidR="0014333F" w:rsidRDefault="0014333F" w:rsidP="0014333F">
      <w:pPr>
        <w:pStyle w:val="a6"/>
        <w:numPr>
          <w:ilvl w:val="0"/>
          <w:numId w:val="1"/>
        </w:numPr>
        <w:ind w:firstLineChars="0"/>
      </w:pPr>
      <w:bookmarkStart w:id="93" w:name="_Ref59694894"/>
      <w:proofErr w:type="spellStart"/>
      <w:r>
        <w:t>Hanoun</w:t>
      </w:r>
      <w:proofErr w:type="spellEnd"/>
      <w:r>
        <w:t xml:space="preserve"> S, </w:t>
      </w:r>
      <w:proofErr w:type="spellStart"/>
      <w:r>
        <w:t>Nahavandi</w:t>
      </w:r>
      <w:proofErr w:type="spellEnd"/>
      <w:r>
        <w:t xml:space="preserve"> S, Creighton D, et al. Solving a </w:t>
      </w:r>
      <w:proofErr w:type="spellStart"/>
      <w:r>
        <w:t>multiobjective</w:t>
      </w:r>
      <w:proofErr w:type="spellEnd"/>
      <w:r>
        <w:t xml:space="preserve"> job shop scheduling </w:t>
      </w:r>
      <w:r w:rsidRPr="002961CE">
        <w:rPr>
          <w:highlight w:val="yellow"/>
          <w:rPrChange w:id="94" w:author="DELL" w:date="2021-01-07T16:27:00Z">
            <w:rPr/>
          </w:rPrChange>
        </w:rPr>
        <w:t>problem using Pareto Archived Cuckoo Search[C].Proceedings of 2012 IEEE 17th</w:t>
      </w:r>
      <w:r>
        <w:t xml:space="preserve"> International Conference on Emerging Technologies &amp; Factory Automation (ETFA 2012). IEEE, 2012: 1-8.</w:t>
      </w:r>
      <w:bookmarkEnd w:id="93"/>
    </w:p>
    <w:p w14:paraId="1705EA81" w14:textId="184EE3F3" w:rsidR="0014333F" w:rsidRDefault="0014333F" w:rsidP="0014333F">
      <w:pPr>
        <w:pStyle w:val="a6"/>
        <w:numPr>
          <w:ilvl w:val="0"/>
          <w:numId w:val="1"/>
        </w:numPr>
        <w:ind w:firstLineChars="0"/>
      </w:pPr>
      <w:bookmarkStart w:id="95" w:name="_Ref59694905"/>
      <w:proofErr w:type="spellStart"/>
      <w:r>
        <w:t>Garey</w:t>
      </w:r>
      <w:proofErr w:type="spellEnd"/>
      <w:r>
        <w:t xml:space="preserve"> M R, Johnson D S. Computers and </w:t>
      </w:r>
      <w:proofErr w:type="gramStart"/>
      <w:r>
        <w:t>intractability[</w:t>
      </w:r>
      <w:proofErr w:type="gramEnd"/>
      <w:r>
        <w:t>M]. San Francisco: freeman, 1979.</w:t>
      </w:r>
      <w:bookmarkEnd w:id="95"/>
    </w:p>
    <w:p w14:paraId="59021E45" w14:textId="480F4F9B" w:rsidR="0014333F" w:rsidRDefault="0014333F" w:rsidP="0014333F">
      <w:pPr>
        <w:pStyle w:val="a6"/>
        <w:numPr>
          <w:ilvl w:val="0"/>
          <w:numId w:val="1"/>
        </w:numPr>
        <w:ind w:firstLineChars="0"/>
      </w:pPr>
      <w:bookmarkStart w:id="96" w:name="_Ref59694912"/>
      <w:commentRangeStart w:id="97"/>
      <w:r>
        <w:t xml:space="preserve">Min </w:t>
      </w:r>
      <w:proofErr w:type="gramStart"/>
      <w:r>
        <w:t>L ,</w:t>
      </w:r>
      <w:proofErr w:type="gramEnd"/>
      <w:r>
        <w:t xml:space="preserve"> Cheng W . A genetic algorithm for minimizing the </w:t>
      </w:r>
      <w:proofErr w:type="spellStart"/>
      <w:r>
        <w:t>makespan</w:t>
      </w:r>
      <w:proofErr w:type="spellEnd"/>
      <w:r>
        <w:t xml:space="preserve"> in the case of scheduling identical parallel </w:t>
      </w:r>
      <w:proofErr w:type="gramStart"/>
      <w:r>
        <w:t>machines[</w:t>
      </w:r>
      <w:proofErr w:type="gramEnd"/>
      <w:r>
        <w:t>J].Artificial Intelligence in Engineering, 1999, 13(4):399-403.</w:t>
      </w:r>
      <w:bookmarkEnd w:id="96"/>
      <w:commentRangeEnd w:id="97"/>
      <w:r w:rsidR="00E27A95">
        <w:rPr>
          <w:rStyle w:val="a7"/>
        </w:rPr>
        <w:commentReference w:id="97"/>
      </w:r>
    </w:p>
    <w:p w14:paraId="41501AE0" w14:textId="204698E8" w:rsidR="0014333F" w:rsidRDefault="0014333F" w:rsidP="0014333F">
      <w:pPr>
        <w:pStyle w:val="a6"/>
        <w:numPr>
          <w:ilvl w:val="0"/>
          <w:numId w:val="1"/>
        </w:numPr>
        <w:ind w:firstLineChars="0"/>
      </w:pPr>
      <w:bookmarkStart w:id="98" w:name="_Ref59694920"/>
      <w:r>
        <w:lastRenderedPageBreak/>
        <w:t xml:space="preserve">Lee W </w:t>
      </w:r>
      <w:proofErr w:type="gramStart"/>
      <w:r>
        <w:t>C ,</w:t>
      </w:r>
      <w:proofErr w:type="gramEnd"/>
      <w:r>
        <w:t xml:space="preserve"> Wu C </w:t>
      </w:r>
      <w:proofErr w:type="spellStart"/>
      <w:r>
        <w:t>C</w:t>
      </w:r>
      <w:proofErr w:type="spellEnd"/>
      <w:r>
        <w:t xml:space="preserve"> , Chen P . A simulated annealing approach to </w:t>
      </w:r>
      <w:proofErr w:type="spellStart"/>
      <w:r>
        <w:t>makespan</w:t>
      </w:r>
      <w:proofErr w:type="spellEnd"/>
      <w:r>
        <w:t xml:space="preserve"> minimization on identical parallel </w:t>
      </w:r>
      <w:proofErr w:type="gramStart"/>
      <w:r>
        <w:t>machines[</w:t>
      </w:r>
      <w:proofErr w:type="gramEnd"/>
      <w:r>
        <w:t>J].The International Journal of Advanced Manufacturing Technology, 2006, 31(3-4):328-334.</w:t>
      </w:r>
      <w:bookmarkEnd w:id="98"/>
    </w:p>
    <w:p w14:paraId="3923ED19" w14:textId="55DDC2F6" w:rsidR="0014333F" w:rsidRDefault="0014333F" w:rsidP="0014333F">
      <w:pPr>
        <w:pStyle w:val="a6"/>
        <w:numPr>
          <w:ilvl w:val="0"/>
          <w:numId w:val="1"/>
        </w:numPr>
        <w:ind w:firstLineChars="0"/>
      </w:pPr>
      <w:bookmarkStart w:id="99" w:name="_Ref59694936"/>
      <w:r>
        <w:t xml:space="preserve">Yamashita D S. </w:t>
      </w:r>
      <w:proofErr w:type="spellStart"/>
      <w:r>
        <w:t>Tabu</w:t>
      </w:r>
      <w:proofErr w:type="spellEnd"/>
      <w:r>
        <w:t xml:space="preserve"> search for scheduling on identical parallel machines to minimize mean </w:t>
      </w:r>
      <w:proofErr w:type="gramStart"/>
      <w:r>
        <w:t>tardiness[</w:t>
      </w:r>
      <w:proofErr w:type="gramEnd"/>
      <w:r>
        <w:t>J]. Journal of intelligent manufacturing, 2000, 11(5): 453-460.</w:t>
      </w:r>
      <w:bookmarkEnd w:id="99"/>
    </w:p>
    <w:p w14:paraId="324BBD3D" w14:textId="45AFD18B" w:rsidR="0014333F" w:rsidRDefault="0014333F" w:rsidP="0014333F">
      <w:pPr>
        <w:pStyle w:val="a6"/>
        <w:numPr>
          <w:ilvl w:val="0"/>
          <w:numId w:val="1"/>
        </w:numPr>
        <w:ind w:firstLineChars="0"/>
      </w:pPr>
      <w:bookmarkStart w:id="100" w:name="_Ref59694930"/>
      <w:r>
        <w:tab/>
      </w:r>
      <w:bookmarkStart w:id="101" w:name="_Ref60855233"/>
      <w:proofErr w:type="spellStart"/>
      <w:r>
        <w:t>Kashan</w:t>
      </w:r>
      <w:proofErr w:type="spellEnd"/>
      <w:r>
        <w:t xml:space="preserve"> A </w:t>
      </w:r>
      <w:proofErr w:type="gramStart"/>
      <w:r>
        <w:t>H ,</w:t>
      </w:r>
      <w:proofErr w:type="gramEnd"/>
      <w:r>
        <w:t xml:space="preserve"> </w:t>
      </w:r>
      <w:proofErr w:type="spellStart"/>
      <w:r>
        <w:t>Karimi</w:t>
      </w:r>
      <w:proofErr w:type="spellEnd"/>
      <w:r>
        <w:t xml:space="preserve"> B . A discrete particle swarm optimization algorithm for scheduling parallel </w:t>
      </w:r>
      <w:proofErr w:type="gramStart"/>
      <w:r>
        <w:t>machines[</w:t>
      </w:r>
      <w:proofErr w:type="gramEnd"/>
      <w:r>
        <w:t>J]. Computers &amp; Industrial Engineering, 2009, 56(1):216-223.</w:t>
      </w:r>
      <w:bookmarkEnd w:id="100"/>
      <w:bookmarkEnd w:id="101"/>
    </w:p>
    <w:p w14:paraId="1EA788E1" w14:textId="3BEF70DF" w:rsidR="0014333F" w:rsidRDefault="0014333F" w:rsidP="0014333F">
      <w:pPr>
        <w:pStyle w:val="a6"/>
        <w:numPr>
          <w:ilvl w:val="0"/>
          <w:numId w:val="1"/>
        </w:numPr>
        <w:ind w:firstLineChars="0"/>
      </w:pPr>
      <w:bookmarkStart w:id="102" w:name="_Ref59694948"/>
      <w:r w:rsidRPr="002961CE">
        <w:rPr>
          <w:highlight w:val="yellow"/>
          <w:rPrChange w:id="103" w:author="DELL" w:date="2021-01-07T16:28:00Z">
            <w:rPr/>
          </w:rPrChange>
        </w:rPr>
        <w:t xml:space="preserve">Yang X S, Deb S. Cuckoo search via </w:t>
      </w:r>
      <w:proofErr w:type="spellStart"/>
      <w:r w:rsidRPr="002961CE">
        <w:rPr>
          <w:highlight w:val="yellow"/>
          <w:rPrChange w:id="104" w:author="DELL" w:date="2021-01-07T16:28:00Z">
            <w:rPr/>
          </w:rPrChange>
        </w:rPr>
        <w:t>Lévy</w:t>
      </w:r>
      <w:proofErr w:type="spellEnd"/>
      <w:r w:rsidRPr="002961CE">
        <w:rPr>
          <w:highlight w:val="yellow"/>
          <w:rPrChange w:id="105" w:author="DELL" w:date="2021-01-07T16:28:00Z">
            <w:rPr/>
          </w:rPrChange>
        </w:rPr>
        <w:t xml:space="preserve"> flights[C].2009 World Congress on Nature &amp;</w:t>
      </w:r>
      <w:r>
        <w:t xml:space="preserve"> Biologically Inspired Computing (</w:t>
      </w:r>
      <w:proofErr w:type="spellStart"/>
      <w:r>
        <w:t>NaBIC</w:t>
      </w:r>
      <w:proofErr w:type="spellEnd"/>
      <w:r>
        <w:t>). IEEE, 2009: 210-214.</w:t>
      </w:r>
      <w:bookmarkEnd w:id="102"/>
    </w:p>
    <w:p w14:paraId="1C3AF0AA" w14:textId="10D6276C" w:rsidR="0014333F" w:rsidRDefault="0014333F" w:rsidP="0014333F">
      <w:pPr>
        <w:pStyle w:val="a6"/>
        <w:numPr>
          <w:ilvl w:val="0"/>
          <w:numId w:val="1"/>
        </w:numPr>
        <w:ind w:firstLineChars="0"/>
      </w:pPr>
      <w:bookmarkStart w:id="106" w:name="_Ref59694956"/>
      <w:proofErr w:type="spellStart"/>
      <w:r>
        <w:t>Laha</w:t>
      </w:r>
      <w:proofErr w:type="spellEnd"/>
      <w:r>
        <w:t xml:space="preserve"> </w:t>
      </w:r>
      <w:proofErr w:type="gramStart"/>
      <w:r>
        <w:t>D ,</w:t>
      </w:r>
      <w:proofErr w:type="gramEnd"/>
      <w:r>
        <w:t xml:space="preserve"> </w:t>
      </w:r>
      <w:proofErr w:type="spellStart"/>
      <w:r>
        <w:t>Behera</w:t>
      </w:r>
      <w:proofErr w:type="spellEnd"/>
      <w:r>
        <w:t xml:space="preserve"> D K . An Improved </w:t>
      </w:r>
      <w:r w:rsidRPr="002961CE">
        <w:rPr>
          <w:color w:val="FF0000"/>
          <w:rPrChange w:id="107" w:author="DELL" w:date="2021-01-07T16:29:00Z">
            <w:rPr>
              <w:highlight w:val="yellow"/>
            </w:rPr>
          </w:rPrChange>
        </w:rPr>
        <w:t>Cuckoo Search Algorithm</w:t>
      </w:r>
      <w:r>
        <w:t xml:space="preserve"> for Parallel Machine Scheduling</w:t>
      </w:r>
      <w:proofErr w:type="gramStart"/>
      <w:r>
        <w:t>.[</w:t>
      </w:r>
      <w:proofErr w:type="gramEnd"/>
      <w:r>
        <w:t>C]. International Conference on Swarm. Springer International Publishing, 2014.</w:t>
      </w:r>
      <w:bookmarkEnd w:id="106"/>
    </w:p>
    <w:p w14:paraId="1C2F63D4" w14:textId="289E9D57" w:rsidR="0014333F" w:rsidRDefault="0014333F" w:rsidP="0014333F">
      <w:pPr>
        <w:pStyle w:val="a6"/>
        <w:numPr>
          <w:ilvl w:val="0"/>
          <w:numId w:val="1"/>
        </w:numPr>
        <w:ind w:firstLineChars="0"/>
      </w:pPr>
      <w:bookmarkStart w:id="108" w:name="_Ref59694962"/>
      <w:proofErr w:type="spellStart"/>
      <w:r>
        <w:t>Laha</w:t>
      </w:r>
      <w:proofErr w:type="spellEnd"/>
      <w:r>
        <w:t xml:space="preserve"> D, Gupta J N D. An improved</w:t>
      </w:r>
      <w:r w:rsidRPr="002961CE">
        <w:rPr>
          <w:color w:val="FF0000"/>
          <w:rPrChange w:id="109" w:author="DELL" w:date="2021-01-07T16:29:00Z">
            <w:rPr/>
          </w:rPrChange>
        </w:rPr>
        <w:t xml:space="preserve"> cuckoo search algorithm</w:t>
      </w:r>
      <w:r>
        <w:t xml:space="preserve"> for scheduling jobs on identical parallel </w:t>
      </w:r>
      <w:proofErr w:type="gramStart"/>
      <w:r>
        <w:t>machines[</w:t>
      </w:r>
      <w:proofErr w:type="gramEnd"/>
      <w:r>
        <w:t>J]. Computers &amp; Industrial Engineering, 2018, 126: 348-360.</w:t>
      </w:r>
      <w:bookmarkEnd w:id="108"/>
    </w:p>
    <w:p w14:paraId="543012EA" w14:textId="77777777" w:rsidR="00AF559A" w:rsidRDefault="00AF559A" w:rsidP="00AF559A">
      <w:pPr>
        <w:pStyle w:val="a6"/>
        <w:numPr>
          <w:ilvl w:val="0"/>
          <w:numId w:val="1"/>
        </w:numPr>
        <w:ind w:firstLineChars="0"/>
      </w:pPr>
      <w:bookmarkStart w:id="110" w:name="_Ref60170455"/>
      <w:r w:rsidRPr="002961CE">
        <w:rPr>
          <w:highlight w:val="yellow"/>
          <w:rPrChange w:id="111" w:author="DELL" w:date="2021-01-07T16:28:00Z">
            <w:rPr/>
          </w:rPrChange>
        </w:rPr>
        <w:t xml:space="preserve">L P </w:t>
      </w:r>
      <w:proofErr w:type="spellStart"/>
      <w:r w:rsidRPr="002961CE">
        <w:rPr>
          <w:highlight w:val="yellow"/>
          <w:rPrChange w:id="112" w:author="DELL" w:date="2021-01-07T16:28:00Z">
            <w:rPr/>
          </w:rPrChange>
        </w:rPr>
        <w:t>Cota</w:t>
      </w:r>
      <w:proofErr w:type="spellEnd"/>
      <w:r w:rsidRPr="002961CE">
        <w:rPr>
          <w:highlight w:val="yellow"/>
          <w:rPrChange w:id="113" w:author="DELL" w:date="2021-01-07T16:28:00Z">
            <w:rPr/>
          </w:rPrChange>
        </w:rPr>
        <w:t>, M N Haddad, M J F Souza and V N Coelho. A heuristic algorithm for solving the</w:t>
      </w:r>
      <w:r>
        <w:t xml:space="preserve"> unrelated parallel machine scheduling problem. 2014 IEEE Congress on Evolutionary Computation (CEC). IEEE, Beijing, 1855–1862.</w:t>
      </w:r>
      <w:bookmarkEnd w:id="110"/>
    </w:p>
    <w:p w14:paraId="6806DD75" w14:textId="409147C1" w:rsidR="00AF559A" w:rsidRDefault="00AF559A" w:rsidP="00AF559A">
      <w:pPr>
        <w:pStyle w:val="a6"/>
        <w:numPr>
          <w:ilvl w:val="0"/>
          <w:numId w:val="1"/>
        </w:numPr>
        <w:ind w:firstLineChars="0"/>
      </w:pPr>
      <w:bookmarkStart w:id="114" w:name="_Ref60170461"/>
      <w:r>
        <w:t xml:space="preserve">De Paula, M.R., </w:t>
      </w:r>
      <w:proofErr w:type="spellStart"/>
      <w:r>
        <w:t>Ravetti</w:t>
      </w:r>
      <w:proofErr w:type="gramStart"/>
      <w:r>
        <w:t>,M.G</w:t>
      </w:r>
      <w:proofErr w:type="spellEnd"/>
      <w:proofErr w:type="gramEnd"/>
      <w:r>
        <w:t xml:space="preserve">., </w:t>
      </w:r>
      <w:proofErr w:type="spellStart"/>
      <w:r>
        <w:t>Mateus</w:t>
      </w:r>
      <w:proofErr w:type="spellEnd"/>
      <w:r>
        <w:t xml:space="preserve">, G.R., </w:t>
      </w:r>
      <w:proofErr w:type="spellStart"/>
      <w:r>
        <w:t>Pardalos</w:t>
      </w:r>
      <w:proofErr w:type="spellEnd"/>
      <w:r>
        <w:t xml:space="preserve">, P.M., 2007. Solving parallel machines scheduling problems with sequence-dependent setup times using variable </w:t>
      </w:r>
      <w:proofErr w:type="spellStart"/>
      <w:r>
        <w:t>neighbourhood</w:t>
      </w:r>
      <w:proofErr w:type="spellEnd"/>
      <w:r>
        <w:t xml:space="preserve"> search. IMA Journal Management Mathematics 18, 2, 101–115.</w:t>
      </w:r>
      <w:bookmarkEnd w:id="114"/>
    </w:p>
    <w:p w14:paraId="61158D16" w14:textId="77777777" w:rsidR="0014333F" w:rsidRDefault="0014333F" w:rsidP="0014333F">
      <w:pPr>
        <w:pStyle w:val="a6"/>
        <w:numPr>
          <w:ilvl w:val="0"/>
          <w:numId w:val="1"/>
        </w:numPr>
        <w:ind w:firstLineChars="0"/>
      </w:pPr>
      <w:bookmarkStart w:id="115" w:name="_Ref59695013"/>
      <w:r w:rsidRPr="002961CE">
        <w:rPr>
          <w:highlight w:val="yellow"/>
          <w:rPrChange w:id="116" w:author="DELL" w:date="2021-01-07T16:28:00Z">
            <w:rPr/>
          </w:rPrChange>
        </w:rPr>
        <w:t xml:space="preserve">Ibrahim </w:t>
      </w:r>
      <w:proofErr w:type="gramStart"/>
      <w:r w:rsidRPr="002961CE">
        <w:rPr>
          <w:highlight w:val="yellow"/>
          <w:rPrChange w:id="117" w:author="DELL" w:date="2021-01-07T16:28:00Z">
            <w:rPr/>
          </w:rPrChange>
        </w:rPr>
        <w:t>A ,</w:t>
      </w:r>
      <w:proofErr w:type="gramEnd"/>
      <w:r w:rsidRPr="002961CE">
        <w:rPr>
          <w:highlight w:val="yellow"/>
          <w:rPrChange w:id="118" w:author="DELL" w:date="2021-01-07T16:28:00Z">
            <w:rPr/>
          </w:rPrChange>
        </w:rPr>
        <w:t xml:space="preserve"> </w:t>
      </w:r>
      <w:proofErr w:type="spellStart"/>
      <w:r w:rsidRPr="002961CE">
        <w:rPr>
          <w:highlight w:val="yellow"/>
          <w:rPrChange w:id="119" w:author="DELL" w:date="2021-01-07T16:28:00Z">
            <w:rPr/>
          </w:rPrChange>
        </w:rPr>
        <w:t>Khaled</w:t>
      </w:r>
      <w:proofErr w:type="spellEnd"/>
      <w:r w:rsidRPr="002961CE">
        <w:rPr>
          <w:highlight w:val="yellow"/>
          <w:rPrChange w:id="120" w:author="DELL" w:date="2021-01-07T16:28:00Z">
            <w:rPr/>
          </w:rPrChange>
        </w:rPr>
        <w:t xml:space="preserve"> B , </w:t>
      </w:r>
      <w:proofErr w:type="spellStart"/>
      <w:r w:rsidRPr="002961CE">
        <w:rPr>
          <w:highlight w:val="yellow"/>
          <w:rPrChange w:id="121" w:author="DELL" w:date="2021-01-07T16:28:00Z">
            <w:rPr/>
          </w:rPrChange>
        </w:rPr>
        <w:t>Noman</w:t>
      </w:r>
      <w:proofErr w:type="spellEnd"/>
      <w:r w:rsidRPr="002961CE">
        <w:rPr>
          <w:highlight w:val="yellow"/>
          <w:rPrChange w:id="122" w:author="DELL" w:date="2021-01-07T16:28:00Z">
            <w:rPr/>
          </w:rPrChange>
        </w:rPr>
        <w:t xml:space="preserve"> M A , et al. An Order Effect of Neighborhood Structures in</w:t>
      </w:r>
      <w:r>
        <w:t xml:space="preserve"> Variable Neighborhood Search Algorithm for Minimizing the </w:t>
      </w:r>
      <w:proofErr w:type="spellStart"/>
      <w:r>
        <w:t>Makespan</w:t>
      </w:r>
      <w:proofErr w:type="spellEnd"/>
      <w:r>
        <w:t xml:space="preserve"> in an Identical Parallel Machine Scheduling[J].Mathematical Problems in Engineering, 2018, 2018(pt.4):3586731.1-3586731.8.</w:t>
      </w:r>
      <w:bookmarkEnd w:id="115"/>
    </w:p>
    <w:p w14:paraId="12D2735D" w14:textId="77777777" w:rsidR="0014333F" w:rsidRDefault="0014333F" w:rsidP="0014333F">
      <w:pPr>
        <w:pStyle w:val="a6"/>
        <w:numPr>
          <w:ilvl w:val="0"/>
          <w:numId w:val="1"/>
        </w:numPr>
        <w:ind w:firstLineChars="0"/>
      </w:pPr>
      <w:bookmarkStart w:id="123" w:name="_Ref59695023"/>
      <w:proofErr w:type="spellStart"/>
      <w:r>
        <w:t>Haleel</w:t>
      </w:r>
      <w:proofErr w:type="spellEnd"/>
      <w:r>
        <w:t xml:space="preserve"> A </w:t>
      </w:r>
      <w:proofErr w:type="gramStart"/>
      <w:r>
        <w:t>J .</w:t>
      </w:r>
      <w:proofErr w:type="gramEnd"/>
      <w:r>
        <w:t xml:space="preserve"> IDENTICAL PARALLEL MACHINES SCHEDULING USING GENETIC </w:t>
      </w:r>
      <w:proofErr w:type="gramStart"/>
      <w:r>
        <w:t>ALGORITHM[</w:t>
      </w:r>
      <w:proofErr w:type="gramEnd"/>
      <w:r>
        <w:t>J]. THE IRAQI JOURNAL FOR MECHANICAL AND MATERIALS ENGINEERING, 2018, 18(2):321-330.</w:t>
      </w:r>
      <w:bookmarkEnd w:id="123"/>
    </w:p>
    <w:p w14:paraId="2EA07F9E" w14:textId="77777777" w:rsidR="0014333F" w:rsidRDefault="0014333F" w:rsidP="0014333F">
      <w:pPr>
        <w:pStyle w:val="a6"/>
        <w:numPr>
          <w:ilvl w:val="0"/>
          <w:numId w:val="1"/>
        </w:numPr>
        <w:ind w:firstLineChars="0"/>
      </w:pPr>
      <w:bookmarkStart w:id="124" w:name="_Ref59695029"/>
      <w:r w:rsidRPr="002961CE">
        <w:rPr>
          <w:highlight w:val="yellow"/>
          <w:rPrChange w:id="125" w:author="DELL" w:date="2021-01-07T16:29:00Z">
            <w:rPr/>
          </w:rPrChange>
        </w:rPr>
        <w:t xml:space="preserve">Jing </w:t>
      </w:r>
      <w:proofErr w:type="gramStart"/>
      <w:r w:rsidRPr="002961CE">
        <w:rPr>
          <w:highlight w:val="yellow"/>
          <w:rPrChange w:id="126" w:author="DELL" w:date="2021-01-07T16:29:00Z">
            <w:rPr/>
          </w:rPrChange>
        </w:rPr>
        <w:t>C ,</w:t>
      </w:r>
      <w:proofErr w:type="gramEnd"/>
      <w:r w:rsidRPr="002961CE">
        <w:rPr>
          <w:highlight w:val="yellow"/>
          <w:rPrChange w:id="127" w:author="DELL" w:date="2021-01-07T16:29:00Z">
            <w:rPr/>
          </w:rPrChange>
        </w:rPr>
        <w:t xml:space="preserve"> Jun-Qing L . Efficient variable neighborhood search for identical parallel machines</w:t>
      </w:r>
      <w:r>
        <w:t xml:space="preserve"> scheduling[C]. Control Conference. IEEE, 2012.</w:t>
      </w:r>
      <w:bookmarkEnd w:id="124"/>
    </w:p>
    <w:p w14:paraId="5E4C9927" w14:textId="77777777" w:rsidR="0014333F" w:rsidRDefault="0014333F" w:rsidP="0014333F">
      <w:pPr>
        <w:pStyle w:val="a6"/>
        <w:numPr>
          <w:ilvl w:val="0"/>
          <w:numId w:val="1"/>
        </w:numPr>
        <w:ind w:firstLineChars="0"/>
      </w:pPr>
      <w:bookmarkStart w:id="128" w:name="_Ref59695037"/>
      <w:proofErr w:type="spellStart"/>
      <w:r w:rsidRPr="002961CE">
        <w:rPr>
          <w:highlight w:val="yellow"/>
          <w:rPrChange w:id="129" w:author="DELL" w:date="2021-01-07T16:29:00Z">
            <w:rPr/>
          </w:rPrChange>
        </w:rPr>
        <w:t>Sevkli</w:t>
      </w:r>
      <w:proofErr w:type="spellEnd"/>
      <w:r w:rsidRPr="002961CE">
        <w:rPr>
          <w:highlight w:val="yellow"/>
          <w:rPrChange w:id="130" w:author="DELL" w:date="2021-01-07T16:29:00Z">
            <w:rPr/>
          </w:rPrChange>
        </w:rPr>
        <w:t xml:space="preserve"> </w:t>
      </w:r>
      <w:proofErr w:type="gramStart"/>
      <w:r w:rsidRPr="002961CE">
        <w:rPr>
          <w:highlight w:val="yellow"/>
          <w:rPrChange w:id="131" w:author="DELL" w:date="2021-01-07T16:29:00Z">
            <w:rPr/>
          </w:rPrChange>
        </w:rPr>
        <w:t>M ,</w:t>
      </w:r>
      <w:proofErr w:type="gramEnd"/>
      <w:r w:rsidRPr="002961CE">
        <w:rPr>
          <w:highlight w:val="yellow"/>
          <w:rPrChange w:id="132" w:author="DELL" w:date="2021-01-07T16:29:00Z">
            <w:rPr/>
          </w:rPrChange>
        </w:rPr>
        <w:t xml:space="preserve"> </w:t>
      </w:r>
      <w:proofErr w:type="spellStart"/>
      <w:r w:rsidRPr="002961CE">
        <w:rPr>
          <w:highlight w:val="yellow"/>
          <w:rPrChange w:id="133" w:author="DELL" w:date="2021-01-07T16:29:00Z">
            <w:rPr/>
          </w:rPrChange>
        </w:rPr>
        <w:t>Uysal</w:t>
      </w:r>
      <w:proofErr w:type="spellEnd"/>
      <w:r w:rsidRPr="002961CE">
        <w:rPr>
          <w:highlight w:val="yellow"/>
          <w:rPrChange w:id="134" w:author="DELL" w:date="2021-01-07T16:29:00Z">
            <w:rPr/>
          </w:rPrChange>
        </w:rPr>
        <w:t xml:space="preserve"> H . A modified Variable Neighborhood Search for minimizing the </w:t>
      </w:r>
      <w:proofErr w:type="spellStart"/>
      <w:r w:rsidRPr="002961CE">
        <w:rPr>
          <w:highlight w:val="yellow"/>
          <w:rPrChange w:id="135" w:author="DELL" w:date="2021-01-07T16:29:00Z">
            <w:rPr/>
          </w:rPrChange>
        </w:rPr>
        <w:t>makespan</w:t>
      </w:r>
      <w:proofErr w:type="spellEnd"/>
      <w:r>
        <w:t xml:space="preserve"> on identical parallel machines[C].International Conference on Computers &amp; Industrial Engineering. IEEE, 2009.</w:t>
      </w:r>
      <w:bookmarkEnd w:id="128"/>
    </w:p>
    <w:p w14:paraId="515B22DD" w14:textId="14028FCF" w:rsidR="0014333F" w:rsidRDefault="0014333F" w:rsidP="0014333F">
      <w:pPr>
        <w:pStyle w:val="a6"/>
        <w:numPr>
          <w:ilvl w:val="0"/>
          <w:numId w:val="1"/>
        </w:numPr>
        <w:ind w:firstLineChars="0"/>
      </w:pPr>
      <w:bookmarkStart w:id="136" w:name="_Ref59695088"/>
      <w:r>
        <w:t xml:space="preserve">Wang H, Wang W, Sun H, et al. A new </w:t>
      </w:r>
      <w:r w:rsidRPr="00C30B29">
        <w:rPr>
          <w:highlight w:val="yellow"/>
        </w:rPr>
        <w:t>cuckoo search algorithm</w:t>
      </w:r>
      <w:r>
        <w:t xml:space="preserve"> with hybrid strategies for flow shop scheduling </w:t>
      </w:r>
      <w:proofErr w:type="gramStart"/>
      <w:r>
        <w:t>problems[</w:t>
      </w:r>
      <w:proofErr w:type="gramEnd"/>
      <w:r>
        <w:t>J]. Soft Computing, 2017, 21(15): 4297-4307.</w:t>
      </w:r>
      <w:bookmarkEnd w:id="136"/>
    </w:p>
    <w:p w14:paraId="6C88F027" w14:textId="5DC24B2C" w:rsidR="00231D2F" w:rsidRDefault="00231D2F" w:rsidP="00231D2F">
      <w:pPr>
        <w:pStyle w:val="a6"/>
        <w:numPr>
          <w:ilvl w:val="0"/>
          <w:numId w:val="1"/>
        </w:numPr>
        <w:ind w:firstLineChars="0"/>
      </w:pPr>
      <w:bookmarkStart w:id="137" w:name="_Ref59695401"/>
      <w:r w:rsidRPr="00231D2F">
        <w:t xml:space="preserve">Graham R L. Bounds on multiprocessing timing </w:t>
      </w:r>
      <w:proofErr w:type="gramStart"/>
      <w:r w:rsidRPr="00231D2F">
        <w:t>anomalies[</w:t>
      </w:r>
      <w:proofErr w:type="gramEnd"/>
      <w:r w:rsidRPr="00231D2F">
        <w:t>J]. SIAM journal on Applied Mathematics, 1969, 17(2): 416-429.</w:t>
      </w:r>
      <w:bookmarkEnd w:id="137"/>
    </w:p>
    <w:p w14:paraId="5B1A43EA" w14:textId="57EBFA1A" w:rsidR="00AF559A" w:rsidRDefault="00AF559A" w:rsidP="00AF559A">
      <w:pPr>
        <w:pStyle w:val="a6"/>
        <w:numPr>
          <w:ilvl w:val="0"/>
          <w:numId w:val="1"/>
        </w:numPr>
        <w:ind w:firstLineChars="0"/>
      </w:pPr>
      <w:bookmarkStart w:id="138" w:name="_Ref60170819"/>
      <w:r w:rsidRPr="00AF559A">
        <w:t xml:space="preserve">Min </w:t>
      </w:r>
      <w:proofErr w:type="gramStart"/>
      <w:r w:rsidRPr="00AF559A">
        <w:t>L ,</w:t>
      </w:r>
      <w:proofErr w:type="gramEnd"/>
      <w:r w:rsidRPr="00AF559A">
        <w:t xml:space="preserve"> Cheng W . A genetic algorithm for minimizing the </w:t>
      </w:r>
      <w:proofErr w:type="spellStart"/>
      <w:r w:rsidRPr="00AF559A">
        <w:t>makespan</w:t>
      </w:r>
      <w:proofErr w:type="spellEnd"/>
      <w:r w:rsidRPr="00AF559A">
        <w:t xml:space="preserve"> in the case of scheduling identical parallel </w:t>
      </w:r>
      <w:proofErr w:type="gramStart"/>
      <w:r w:rsidRPr="00AF559A">
        <w:t>machines[</w:t>
      </w:r>
      <w:proofErr w:type="gramEnd"/>
      <w:r w:rsidRPr="00AF559A">
        <w:t>J]. Artificial Intelligence in Engineering, 1999, 13(4):p.399-403.</w:t>
      </w:r>
      <w:bookmarkEnd w:id="138"/>
    </w:p>
    <w:p w14:paraId="655A17FB" w14:textId="77777777" w:rsidR="00CB17AB" w:rsidRPr="00CB17AB" w:rsidRDefault="00CB17AB" w:rsidP="00CB17AB">
      <w:pPr>
        <w:pStyle w:val="a6"/>
        <w:numPr>
          <w:ilvl w:val="0"/>
          <w:numId w:val="1"/>
        </w:numPr>
        <w:ind w:firstLineChars="0"/>
      </w:pPr>
      <w:bookmarkStart w:id="139" w:name="_Ref60594995"/>
      <w:proofErr w:type="spellStart"/>
      <w:r w:rsidRPr="00CB17AB">
        <w:t>Kouvelis</w:t>
      </w:r>
      <w:proofErr w:type="spellEnd"/>
      <w:r w:rsidRPr="00CB17AB">
        <w:t xml:space="preserve"> P, Daniels R L, </w:t>
      </w:r>
      <w:proofErr w:type="spellStart"/>
      <w:r w:rsidRPr="00CB17AB">
        <w:t>Vairaktarakis</w:t>
      </w:r>
      <w:proofErr w:type="spellEnd"/>
      <w:r w:rsidRPr="00CB17AB">
        <w:t xml:space="preserve"> G. Robust scheduling of a two-machine flow shop with uncertain processing </w:t>
      </w:r>
      <w:proofErr w:type="gramStart"/>
      <w:r w:rsidRPr="00CB17AB">
        <w:t>times[</w:t>
      </w:r>
      <w:proofErr w:type="gramEnd"/>
      <w:r w:rsidRPr="00CB17AB">
        <w:t xml:space="preserve">J]. </w:t>
      </w:r>
      <w:proofErr w:type="spellStart"/>
      <w:r w:rsidRPr="00CB17AB">
        <w:t>Iie</w:t>
      </w:r>
      <w:proofErr w:type="spellEnd"/>
      <w:r w:rsidRPr="00CB17AB">
        <w:t xml:space="preserve"> Transactions, 2000, 32(5): 421-432.</w:t>
      </w:r>
      <w:bookmarkEnd w:id="139"/>
    </w:p>
    <w:p w14:paraId="12E6AD3C" w14:textId="77777777" w:rsidR="00CB17AB" w:rsidRPr="00AF559A" w:rsidRDefault="00CB17AB" w:rsidP="00CB17AB">
      <w:pPr>
        <w:pStyle w:val="a6"/>
        <w:ind w:left="420" w:firstLineChars="0" w:firstLine="0"/>
      </w:pPr>
    </w:p>
    <w:p w14:paraId="1E92A79E" w14:textId="77777777" w:rsidR="00AF559A" w:rsidRPr="00AF559A" w:rsidRDefault="00AF559A" w:rsidP="00AF559A">
      <w:pPr>
        <w:pStyle w:val="a6"/>
        <w:ind w:left="420" w:firstLineChars="0" w:firstLine="0"/>
      </w:pPr>
    </w:p>
    <w:p w14:paraId="01CAC582" w14:textId="77777777" w:rsidR="00AF559A" w:rsidRPr="00231D2F" w:rsidRDefault="00AF559A" w:rsidP="00AF559A">
      <w:pPr>
        <w:pStyle w:val="a6"/>
        <w:ind w:left="420" w:firstLineChars="0" w:firstLine="0"/>
      </w:pPr>
    </w:p>
    <w:p w14:paraId="5F69E15C" w14:textId="02BBA2A7" w:rsidR="00231D2F" w:rsidRDefault="00231D2F" w:rsidP="00231D2F">
      <w:pPr>
        <w:pStyle w:val="a6"/>
        <w:ind w:left="420" w:firstLineChars="0" w:firstLine="0"/>
      </w:pPr>
    </w:p>
    <w:p w14:paraId="735B8622" w14:textId="1935B04C" w:rsidR="0087727B" w:rsidRDefault="0087727B" w:rsidP="00231D2F">
      <w:pPr>
        <w:pStyle w:val="a6"/>
        <w:ind w:left="420" w:firstLineChars="0" w:firstLine="0"/>
      </w:pPr>
    </w:p>
    <w:p w14:paraId="3BB91FD0" w14:textId="48063DFC" w:rsidR="0087727B" w:rsidRDefault="0087727B" w:rsidP="00231D2F">
      <w:pPr>
        <w:pStyle w:val="a6"/>
        <w:ind w:left="420" w:firstLineChars="0" w:firstLine="0"/>
      </w:pPr>
    </w:p>
    <w:p w14:paraId="0C9B8B62" w14:textId="5621CFE5" w:rsidR="009F35B5" w:rsidRDefault="0087727B" w:rsidP="009F35B5">
      <w:pPr>
        <w:pStyle w:val="2"/>
      </w:pPr>
      <w:r>
        <w:rPr>
          <w:rFonts w:hint="eastAsia"/>
        </w:rPr>
        <w:t>附录</w:t>
      </w:r>
    </w:p>
    <w:p w14:paraId="246CB9EA" w14:textId="1DF6A05B" w:rsidR="0087727B" w:rsidRDefault="0087727B" w:rsidP="00231D2F">
      <w:pPr>
        <w:pStyle w:val="a6"/>
        <w:ind w:left="420" w:firstLineChars="0" w:firstLine="0"/>
      </w:pPr>
      <w:r>
        <w:rPr>
          <w:rFonts w:hint="eastAsia"/>
        </w:rPr>
        <w:t>定理</w:t>
      </w:r>
      <w:r>
        <w:rPr>
          <w:rFonts w:hint="eastAsia"/>
        </w:rPr>
        <w:t>1</w:t>
      </w:r>
      <w:r>
        <w:rPr>
          <w:rFonts w:hint="eastAsia"/>
        </w:rPr>
        <w:t>证明：</w:t>
      </w:r>
    </w:p>
    <w:p w14:paraId="3FB2E32A" w14:textId="77777777" w:rsidR="0087727B" w:rsidRPr="00B924C3" w:rsidRDefault="0087727B" w:rsidP="0087727B">
      <w:pPr>
        <w:ind w:firstLine="422"/>
      </w:pPr>
      <w:r w:rsidRPr="00ED498A">
        <w:rPr>
          <w:rFonts w:hint="eastAsia"/>
          <w:b/>
          <w:bCs/>
        </w:rPr>
        <w:t>证明</w:t>
      </w:r>
      <w:r w:rsidRPr="00ED498A">
        <w:rPr>
          <w:b/>
          <w:bCs/>
        </w:rPr>
        <w:t>.</w:t>
      </w:r>
    </w:p>
    <w:p w14:paraId="4CC18851" w14:textId="671A1B9E" w:rsidR="0087727B" w:rsidRDefault="0087727B" w:rsidP="0087727B">
      <w:pPr>
        <w:ind w:firstLine="420"/>
      </w:pPr>
      <w:r>
        <w:rPr>
          <w:rFonts w:hint="eastAsia"/>
        </w:rPr>
        <w:t>D</w:t>
      </w:r>
      <w:r>
        <w:t>IP</w:t>
      </w:r>
      <w:r>
        <w:rPr>
          <w:rFonts w:hint="eastAsia"/>
        </w:rPr>
        <w:t>模型的数学规划的形式表示如下：</w:t>
      </w:r>
    </w:p>
    <w:p w14:paraId="37975EE6" w14:textId="77777777" w:rsidR="0087727B" w:rsidRDefault="0087727B" w:rsidP="0087727B">
      <w:pPr>
        <w:ind w:firstLine="420"/>
      </w:pPr>
      <w:r>
        <w:rPr>
          <w:rFonts w:hint="eastAsia"/>
        </w:rPr>
        <w:t>(</w:t>
      </w:r>
      <w:r>
        <w:t>DIP):</w:t>
      </w:r>
    </w:p>
    <w:p w14:paraId="45205E5E" w14:textId="6A9CBAA6" w:rsidR="0087727B" w:rsidRDefault="0087727B" w:rsidP="0087727B">
      <w:pPr>
        <w:pStyle w:val="MTDisplayEquation"/>
        <w:ind w:firstLine="420"/>
      </w:pPr>
      <w:r>
        <w:tab/>
      </w:r>
      <w:bookmarkStart w:id="140" w:name="_Hlk40992128"/>
      <w:r w:rsidRPr="00ED498A">
        <w:rPr>
          <w:position w:val="-10"/>
        </w:rPr>
        <w:object w:dxaOrig="720" w:dyaOrig="320" w14:anchorId="5759D605">
          <v:shape id="_x0000_i1218" type="#_x0000_t75" style="width:36pt;height:15.5pt" o:ole="">
            <v:imagedata r:id="rId386" o:title=""/>
          </v:shape>
          <o:OLEObject Type="Embed" ProgID="Equation.DSMT4" ShapeID="_x0000_i1218" DrawAspect="Content" ObjectID="_1671569509" r:id="rId387"/>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23</w:instrText>
        </w:r>
      </w:fldSimple>
      <w:r>
        <w:instrText>)</w:instrText>
      </w:r>
      <w:r>
        <w:fldChar w:fldCharType="end"/>
      </w:r>
    </w:p>
    <w:p w14:paraId="05D11A90" w14:textId="0E88FF1E" w:rsidR="0087727B" w:rsidRDefault="0087727B" w:rsidP="0087727B">
      <w:pPr>
        <w:pStyle w:val="MTDisplayEquation"/>
        <w:ind w:firstLine="420"/>
      </w:pPr>
      <w:r>
        <w:tab/>
      </w:r>
      <w:r w:rsidRPr="00044B87">
        <w:rPr>
          <w:position w:val="-18"/>
        </w:rPr>
        <w:object w:dxaOrig="2500" w:dyaOrig="480" w14:anchorId="2C74503D">
          <v:shape id="_x0000_i1219" type="#_x0000_t75" style="width:125.3pt;height:24.15pt" o:ole="">
            <v:imagedata r:id="rId388" o:title=""/>
          </v:shape>
          <o:OLEObject Type="Embed" ProgID="Equation.DSMT4" ShapeID="_x0000_i1219" DrawAspect="Content" ObjectID="_1671569510" r:id="rId3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24</w:instrText>
        </w:r>
      </w:fldSimple>
      <w:r>
        <w:instrText>)</w:instrText>
      </w:r>
      <w:r>
        <w:fldChar w:fldCharType="end"/>
      </w:r>
    </w:p>
    <w:p w14:paraId="41F4B4B1" w14:textId="35B9BF0E" w:rsidR="0087727B" w:rsidRDefault="0087727B" w:rsidP="0087727B">
      <w:pPr>
        <w:pStyle w:val="MTDisplayEquation"/>
        <w:ind w:firstLine="420"/>
      </w:pPr>
      <w:r>
        <w:tab/>
      </w:r>
      <w:r w:rsidRPr="00044B87">
        <w:rPr>
          <w:position w:val="-16"/>
        </w:rPr>
        <w:object w:dxaOrig="2799" w:dyaOrig="460" w14:anchorId="05370683">
          <v:shape id="_x0000_i1220" type="#_x0000_t75" style="width:139.9pt;height:21.85pt" o:ole="">
            <v:imagedata r:id="rId390" o:title=""/>
          </v:shape>
          <o:OLEObject Type="Embed" ProgID="Equation.DSMT4" ShapeID="_x0000_i1220" DrawAspect="Content" ObjectID="_1671569511" r:id="rId3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25</w:instrText>
        </w:r>
      </w:fldSimple>
      <w:r>
        <w:instrText>)</w:instrText>
      </w:r>
      <w:r>
        <w:fldChar w:fldCharType="end"/>
      </w:r>
    </w:p>
    <w:p w14:paraId="63C4D4D9" w14:textId="5A4E9D0C" w:rsidR="0087727B" w:rsidRPr="00BB237A" w:rsidRDefault="0087727B" w:rsidP="0087727B">
      <w:pPr>
        <w:pStyle w:val="MTDisplayEquation"/>
        <w:ind w:firstLine="420"/>
      </w:pPr>
      <w:r>
        <w:tab/>
      </w:r>
      <w:r w:rsidRPr="00BB237A">
        <w:rPr>
          <w:position w:val="-14"/>
        </w:rPr>
        <w:object w:dxaOrig="980" w:dyaOrig="380" w14:anchorId="2B01749B">
          <v:shape id="_x0000_i1221" type="#_x0000_t75" style="width:49.2pt;height:19.15pt" o:ole="">
            <v:imagedata r:id="rId392" o:title=""/>
          </v:shape>
          <o:OLEObject Type="Embed" ProgID="Equation.DSMT4" ShapeID="_x0000_i1221" DrawAspect="Content" ObjectID="_1671569512" r:id="rId3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26</w:instrText>
        </w:r>
      </w:fldSimple>
      <w:r>
        <w:instrText>)</w:instrText>
      </w:r>
      <w:r>
        <w:fldChar w:fldCharType="end"/>
      </w:r>
    </w:p>
    <w:bookmarkEnd w:id="140"/>
    <w:p w14:paraId="11266DEA" w14:textId="77777777" w:rsidR="0087727B" w:rsidRDefault="0087727B" w:rsidP="0087727B">
      <w:pPr>
        <w:ind w:firstLine="420"/>
      </w:pPr>
      <w:r>
        <w:rPr>
          <w:rFonts w:hint="eastAsia"/>
        </w:rPr>
        <w:t>用</w:t>
      </w:r>
      <w:r w:rsidRPr="00BA7F60">
        <w:rPr>
          <w:position w:val="-12"/>
        </w:rPr>
        <w:object w:dxaOrig="240" w:dyaOrig="360" w14:anchorId="71E32DCE">
          <v:shape id="_x0000_i1222" type="#_x0000_t75" style="width:11.85pt;height:18.25pt" o:ole="">
            <v:imagedata r:id="rId394" o:title=""/>
          </v:shape>
          <o:OLEObject Type="Embed" ProgID="Equation.DSMT4" ShapeID="_x0000_i1222" DrawAspect="Content" ObjectID="_1671569513" r:id="rId395"/>
        </w:object>
      </w:r>
      <w:r>
        <w:rPr>
          <w:rFonts w:hint="eastAsia"/>
        </w:rPr>
        <w:t>表示第</w:t>
      </w:r>
      <w:r w:rsidRPr="00142267">
        <w:rPr>
          <w:position w:val="-14"/>
        </w:rPr>
        <w:object w:dxaOrig="1500" w:dyaOrig="400" w14:anchorId="33612D53">
          <v:shape id="_x0000_i1223" type="#_x0000_t75" style="width:75.2pt;height:20.5pt" o:ole="">
            <v:imagedata r:id="rId396" o:title=""/>
          </v:shape>
          <o:OLEObject Type="Embed" ProgID="Equation.DSMT4" ShapeID="_x0000_i1223" DrawAspect="Content" ObjectID="_1671569514" r:id="rId397"/>
        </w:object>
      </w:r>
      <w:proofErr w:type="gramStart"/>
      <w:r>
        <w:rPr>
          <w:rFonts w:hint="eastAsia"/>
        </w:rPr>
        <w:t>个</w:t>
      </w:r>
      <w:proofErr w:type="gramEnd"/>
      <w:r>
        <w:rPr>
          <w:rFonts w:hint="eastAsia"/>
        </w:rPr>
        <w:t>场景下的</w:t>
      </w:r>
      <w:proofErr w:type="spellStart"/>
      <w:r>
        <w:rPr>
          <w:rFonts w:hint="eastAsia"/>
        </w:rPr>
        <w:t>m</w:t>
      </w:r>
      <w:r>
        <w:t>akespan</w:t>
      </w:r>
      <w:proofErr w:type="spellEnd"/>
      <w:r>
        <w:rPr>
          <w:rFonts w:hint="eastAsia"/>
        </w:rPr>
        <w:t>。</w:t>
      </w:r>
      <w:proofErr w:type="gramStart"/>
      <w:r>
        <w:rPr>
          <w:rFonts w:hint="eastAsia"/>
        </w:rPr>
        <w:t>则式</w:t>
      </w:r>
      <w:proofErr w:type="gramEnd"/>
      <w:r>
        <w:rPr>
          <w:rFonts w:hint="eastAsia"/>
        </w:rPr>
        <w:t>(</w:t>
      </w:r>
      <w:r>
        <w:t>4)</w:t>
      </w:r>
      <w:r>
        <w:rPr>
          <w:rFonts w:hint="eastAsia"/>
        </w:rPr>
        <w:t>所示的场景集</w:t>
      </w:r>
      <w:r w:rsidRPr="00AA6024">
        <w:rPr>
          <w:position w:val="-4"/>
        </w:rPr>
        <w:object w:dxaOrig="240" w:dyaOrig="260" w14:anchorId="32149BCD">
          <v:shape id="_x0000_i1224" type="#_x0000_t75" style="width:11.85pt;height:13.2pt" o:ole="">
            <v:imagedata r:id="rId148" o:title=""/>
          </v:shape>
          <o:OLEObject Type="Embed" ProgID="Equation.DSMT4" ShapeID="_x0000_i1224" DrawAspect="Content" ObjectID="_1671569515" r:id="rId398"/>
        </w:object>
      </w:r>
      <w:r>
        <w:rPr>
          <w:rFonts w:hint="eastAsia"/>
        </w:rPr>
        <w:t>下的一致并行机</w:t>
      </w:r>
      <w:r>
        <w:t>ECP</w:t>
      </w:r>
      <w:r>
        <w:rPr>
          <w:rFonts w:hint="eastAsia"/>
        </w:rPr>
        <w:t>问题可用数学规划形式表达如下：</w:t>
      </w:r>
    </w:p>
    <w:p w14:paraId="0A535EC3" w14:textId="77777777" w:rsidR="0087727B" w:rsidRDefault="0087727B" w:rsidP="0087727B">
      <w:pPr>
        <w:ind w:firstLine="420"/>
      </w:pPr>
      <w:r>
        <w:rPr>
          <w:rFonts w:hint="eastAsia"/>
        </w:rPr>
        <w:t>(E</w:t>
      </w:r>
      <w:r>
        <w:t>CP)</w:t>
      </w:r>
      <w:r>
        <w:rPr>
          <w:rFonts w:hint="eastAsia"/>
        </w:rPr>
        <w:t>：</w:t>
      </w:r>
    </w:p>
    <w:p w14:paraId="3B670D85" w14:textId="75BEE346" w:rsidR="0087727B" w:rsidRDefault="0087727B" w:rsidP="0087727B">
      <w:pPr>
        <w:pStyle w:val="MTDisplayEquation"/>
        <w:ind w:firstLine="420"/>
      </w:pPr>
      <w:r>
        <w:tab/>
      </w:r>
      <w:r w:rsidRPr="00142267">
        <w:rPr>
          <w:position w:val="-32"/>
        </w:rPr>
        <w:object w:dxaOrig="1760" w:dyaOrig="760" w14:anchorId="5BA9C85C">
          <v:shape id="_x0000_i1225" type="#_x0000_t75" style="width:95.25pt;height:41.45pt" o:ole="">
            <v:imagedata r:id="rId399" o:title=""/>
          </v:shape>
          <o:OLEObject Type="Embed" ProgID="Equation.DSMT4" ShapeID="_x0000_i1225" DrawAspect="Content" ObjectID="_1671569516" r:id="rId4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27</w:instrText>
        </w:r>
      </w:fldSimple>
      <w:r>
        <w:instrText>)</w:instrText>
      </w:r>
      <w:r>
        <w:fldChar w:fldCharType="end"/>
      </w:r>
    </w:p>
    <w:p w14:paraId="7B7E875F" w14:textId="014DEA89" w:rsidR="0087727B" w:rsidRDefault="0087727B" w:rsidP="0087727B">
      <w:pPr>
        <w:pStyle w:val="MTDisplayEquation"/>
        <w:ind w:firstLine="420"/>
      </w:pPr>
      <w:r>
        <w:tab/>
      </w:r>
      <w:r w:rsidRPr="00044B87">
        <w:rPr>
          <w:position w:val="-18"/>
        </w:rPr>
        <w:object w:dxaOrig="2439" w:dyaOrig="480" w14:anchorId="1B7856CD">
          <v:shape id="_x0000_i1226" type="#_x0000_t75" style="width:120.3pt;height:24.15pt" o:ole="">
            <v:imagedata r:id="rId401" o:title=""/>
          </v:shape>
          <o:OLEObject Type="Embed" ProgID="Equation.DSMT4" ShapeID="_x0000_i1226" DrawAspect="Content" ObjectID="_1671569517" r:id="rId4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28</w:instrText>
        </w:r>
      </w:fldSimple>
      <w:r>
        <w:instrText>)</w:instrText>
      </w:r>
      <w:r>
        <w:fldChar w:fldCharType="end"/>
      </w:r>
    </w:p>
    <w:p w14:paraId="401C4278" w14:textId="3C4D3F17" w:rsidR="0087727B" w:rsidRDefault="0087727B" w:rsidP="0087727B">
      <w:pPr>
        <w:pStyle w:val="MTDisplayEquation"/>
        <w:ind w:firstLine="420"/>
      </w:pPr>
      <w:r>
        <w:tab/>
      </w:r>
      <w:r w:rsidRPr="00F46AB5">
        <w:rPr>
          <w:position w:val="-16"/>
        </w:rPr>
        <w:object w:dxaOrig="2960" w:dyaOrig="460" w14:anchorId="72A6C718">
          <v:shape id="_x0000_i1227" type="#_x0000_t75" style="width:147.65pt;height:21.85pt" o:ole="">
            <v:imagedata r:id="rId403" o:title=""/>
          </v:shape>
          <o:OLEObject Type="Embed" ProgID="Equation.DSMT4" ShapeID="_x0000_i1227" DrawAspect="Content" ObjectID="_1671569518" r:id="rId4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29</w:instrText>
        </w:r>
      </w:fldSimple>
      <w:r>
        <w:instrText>)</w:instrText>
      </w:r>
      <w:r>
        <w:fldChar w:fldCharType="end"/>
      </w:r>
    </w:p>
    <w:p w14:paraId="172ED248" w14:textId="0C8D3911" w:rsidR="0087727B" w:rsidRDefault="0087727B" w:rsidP="0087727B">
      <w:pPr>
        <w:pStyle w:val="MTDisplayEquation"/>
        <w:ind w:firstLine="420"/>
      </w:pPr>
      <w:r>
        <w:tab/>
      </w:r>
      <w:r w:rsidRPr="00F46AB5">
        <w:rPr>
          <w:position w:val="-16"/>
        </w:rPr>
        <w:object w:dxaOrig="3019" w:dyaOrig="460" w14:anchorId="0330CEA5">
          <v:shape id="_x0000_i1228" type="#_x0000_t75" style="width:152.65pt;height:21.85pt" o:ole="">
            <v:imagedata r:id="rId405" o:title=""/>
          </v:shape>
          <o:OLEObject Type="Embed" ProgID="Equation.DSMT4" ShapeID="_x0000_i1228" DrawAspect="Content" ObjectID="_1671569519" r:id="rId4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30</w:instrText>
        </w:r>
      </w:fldSimple>
      <w:r>
        <w:instrText>)</w:instrText>
      </w:r>
      <w:r>
        <w:fldChar w:fldCharType="end"/>
      </w:r>
    </w:p>
    <w:p w14:paraId="7A45E214" w14:textId="77777777" w:rsidR="0087727B" w:rsidRDefault="0087727B" w:rsidP="0087727B">
      <w:pPr>
        <w:ind w:firstLine="420"/>
        <w:jc w:val="center"/>
      </w:pPr>
      <w:r>
        <w:t>…</w:t>
      </w:r>
    </w:p>
    <w:p w14:paraId="65FF15DF" w14:textId="7B524674" w:rsidR="0087727B" w:rsidRDefault="0087727B" w:rsidP="0087727B">
      <w:pPr>
        <w:pStyle w:val="MTDisplayEquation"/>
        <w:ind w:firstLine="420"/>
      </w:pPr>
      <w:r>
        <w:tab/>
      </w:r>
      <w:r w:rsidRPr="0039727A">
        <w:rPr>
          <w:position w:val="-16"/>
        </w:rPr>
        <w:object w:dxaOrig="3260" w:dyaOrig="460" w14:anchorId="02744B37">
          <v:shape id="_x0000_i1229" type="#_x0000_t75" style="width:162.7pt;height:21.85pt" o:ole="">
            <v:imagedata r:id="rId407" o:title=""/>
          </v:shape>
          <o:OLEObject Type="Embed" ProgID="Equation.DSMT4" ShapeID="_x0000_i1229" DrawAspect="Content" ObjectID="_1671569520" r:id="rId4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31</w:instrText>
        </w:r>
      </w:fldSimple>
      <w:r>
        <w:instrText>)</w:instrText>
      </w:r>
      <w:r>
        <w:fldChar w:fldCharType="end"/>
      </w:r>
    </w:p>
    <w:p w14:paraId="05F6E88D" w14:textId="35E86717" w:rsidR="0087727B" w:rsidRPr="007467F5" w:rsidRDefault="0087727B" w:rsidP="0087727B">
      <w:pPr>
        <w:pStyle w:val="MTDisplayEquation"/>
        <w:ind w:firstLine="420"/>
      </w:pPr>
      <w:r>
        <w:tab/>
      </w:r>
      <w:r w:rsidRPr="007467F5">
        <w:rPr>
          <w:position w:val="-14"/>
        </w:rPr>
        <w:object w:dxaOrig="980" w:dyaOrig="380" w14:anchorId="42762418">
          <v:shape id="_x0000_i1230" type="#_x0000_t75" style="width:49.2pt;height:19.15pt" o:ole="">
            <v:imagedata r:id="rId409" o:title=""/>
          </v:shape>
          <o:OLEObject Type="Embed" ProgID="Equation.DSMT4" ShapeID="_x0000_i1230" DrawAspect="Content" ObjectID="_1671569521" r:id="rId4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32</w:instrText>
        </w:r>
      </w:fldSimple>
      <w:r>
        <w:instrText>)</w:instrText>
      </w:r>
      <w:r>
        <w:fldChar w:fldCharType="end"/>
      </w:r>
    </w:p>
    <w:p w14:paraId="6C442936" w14:textId="77777777" w:rsidR="0087727B" w:rsidRDefault="0087727B" w:rsidP="0087727B">
      <w:pPr>
        <w:ind w:firstLine="420"/>
      </w:pPr>
      <w:r>
        <w:rPr>
          <w:rFonts w:hint="eastAsia"/>
        </w:rPr>
        <w:t>将式</w:t>
      </w:r>
      <w:r>
        <w:rPr>
          <w:rFonts w:hint="eastAsia"/>
        </w:rPr>
        <w:t>(16</w:t>
      </w:r>
      <w:r>
        <w:t>)</w:t>
      </w:r>
      <w:r>
        <w:rPr>
          <w:rFonts w:hint="eastAsia"/>
        </w:rPr>
        <w:t>-</w:t>
      </w:r>
      <w:r>
        <w:rPr>
          <w:rFonts w:hint="eastAsia"/>
        </w:rPr>
        <w:t>式</w:t>
      </w:r>
      <w:r>
        <w:t>(</w:t>
      </w:r>
      <w:r>
        <w:rPr>
          <w:rFonts w:hint="eastAsia"/>
        </w:rPr>
        <w:t>19</w:t>
      </w:r>
      <w:r>
        <w:t>)</w:t>
      </w:r>
      <w:r>
        <w:rPr>
          <w:rFonts w:hint="eastAsia"/>
        </w:rPr>
        <w:t>相加并进一步简化，表示成：</w:t>
      </w:r>
    </w:p>
    <w:p w14:paraId="0DEDDB1B" w14:textId="77777777" w:rsidR="0087727B" w:rsidRDefault="0087727B" w:rsidP="0087727B">
      <w:pPr>
        <w:pStyle w:val="MTDisplayEquation"/>
        <w:ind w:firstLine="420"/>
      </w:pPr>
      <w:r>
        <w:tab/>
      </w:r>
    </w:p>
    <w:p w14:paraId="78FB503B" w14:textId="1EA69825" w:rsidR="0087727B" w:rsidRDefault="0087727B" w:rsidP="0087727B">
      <w:pPr>
        <w:pStyle w:val="MTDisplayEquation"/>
        <w:ind w:firstLine="420"/>
      </w:pPr>
      <w:r>
        <w:tab/>
      </w:r>
      <w:r w:rsidRPr="0039727A">
        <w:rPr>
          <w:position w:val="-18"/>
        </w:rPr>
        <w:object w:dxaOrig="2439" w:dyaOrig="480" w14:anchorId="49539683">
          <v:shape id="_x0000_i1231" type="#_x0000_t75" style="width:120.3pt;height:24.15pt" o:ole="">
            <v:imagedata r:id="rId411" o:title=""/>
          </v:shape>
          <o:OLEObject Type="Embed" ProgID="Equation.DSMT4" ShapeID="_x0000_i1231" DrawAspect="Content" ObjectID="_1671569522" r:id="rId4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33</w:instrText>
        </w:r>
      </w:fldSimple>
      <w:r>
        <w:instrText>)</w:instrText>
      </w:r>
      <w:r>
        <w:fldChar w:fldCharType="end"/>
      </w:r>
    </w:p>
    <w:p w14:paraId="5C41D4D4" w14:textId="5B29E09F" w:rsidR="0087727B" w:rsidRPr="001C6E2F" w:rsidRDefault="0087727B" w:rsidP="0087727B">
      <w:pPr>
        <w:pStyle w:val="MTDisplayEquation"/>
        <w:ind w:firstLine="420"/>
      </w:pPr>
      <w:r>
        <w:tab/>
      </w:r>
      <w:r w:rsidRPr="001C6E2F">
        <w:rPr>
          <w:position w:val="-16"/>
        </w:rPr>
        <w:object w:dxaOrig="4760" w:dyaOrig="460" w14:anchorId="26C20412">
          <v:shape id="_x0000_i1232" type="#_x0000_t75" style="width:237.85pt;height:21.85pt" o:ole="">
            <v:imagedata r:id="rId413" o:title=""/>
          </v:shape>
          <o:OLEObject Type="Embed" ProgID="Equation.DSMT4" ShapeID="_x0000_i1232" DrawAspect="Content" ObjectID="_1671569523" r:id="rId4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34</w:instrText>
        </w:r>
      </w:fldSimple>
      <w:r>
        <w:instrText>)</w:instrText>
      </w:r>
      <w:r>
        <w:fldChar w:fldCharType="end"/>
      </w:r>
    </w:p>
    <w:p w14:paraId="648EAA58" w14:textId="308DA77C" w:rsidR="0087727B" w:rsidRPr="003579BB" w:rsidRDefault="0087727B" w:rsidP="0087727B">
      <w:pPr>
        <w:pStyle w:val="MTDisplayEquation"/>
        <w:ind w:firstLine="420"/>
      </w:pPr>
      <w:r>
        <w:tab/>
      </w:r>
      <w:r w:rsidRPr="003579BB">
        <w:rPr>
          <w:position w:val="-32"/>
        </w:rPr>
        <w:object w:dxaOrig="5080" w:dyaOrig="700" w14:anchorId="7C22F044">
          <v:shape id="_x0000_i1233" type="#_x0000_t75" style="width:252.45pt;height:35.1pt" o:ole="">
            <v:imagedata r:id="rId415" o:title=""/>
          </v:shape>
          <o:OLEObject Type="Embed" ProgID="Equation.DSMT4" ShapeID="_x0000_i1233" DrawAspect="Content" ObjectID="_1671569524" r:id="rId4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35</w:instrText>
        </w:r>
      </w:fldSimple>
      <w:r>
        <w:instrText>)</w:instrText>
      </w:r>
      <w:r>
        <w:fldChar w:fldCharType="end"/>
      </w:r>
    </w:p>
    <w:p w14:paraId="5029F04C" w14:textId="77777777" w:rsidR="0087727B" w:rsidRDefault="0087727B" w:rsidP="0087727B">
      <w:pPr>
        <w:ind w:firstLine="420"/>
      </w:pPr>
      <w:r>
        <w:rPr>
          <w:rFonts w:hint="eastAsia"/>
        </w:rPr>
        <w:t>根据均值场景的定义，均值场景</w:t>
      </w:r>
      <w:r w:rsidRPr="0039727A">
        <w:rPr>
          <w:position w:val="-6"/>
        </w:rPr>
        <w:object w:dxaOrig="220" w:dyaOrig="340" w14:anchorId="636856B7">
          <v:shape id="_x0000_i1234" type="#_x0000_t75" style="width:11.4pt;height:17.3pt" o:ole="">
            <v:imagedata r:id="rId417" o:title=""/>
          </v:shape>
          <o:OLEObject Type="Embed" ProgID="Equation.DSMT4" ShapeID="_x0000_i1234" DrawAspect="Content" ObjectID="_1671569525" r:id="rId418"/>
        </w:object>
      </w:r>
      <w:r>
        <w:rPr>
          <w:rFonts w:hint="eastAsia"/>
        </w:rPr>
        <w:t>下的加工时间</w:t>
      </w:r>
      <w:r w:rsidRPr="00145BB9">
        <w:rPr>
          <w:position w:val="-32"/>
        </w:rPr>
        <w:object w:dxaOrig="3760" w:dyaOrig="700" w14:anchorId="34D3879E">
          <v:shape id="_x0000_i1235" type="#_x0000_t75" style="width:186.4pt;height:35.1pt" o:ole="">
            <v:imagedata r:id="rId419" o:title=""/>
          </v:shape>
          <o:OLEObject Type="Embed" ProgID="Equation.DSMT4" ShapeID="_x0000_i1235" DrawAspect="Content" ObjectID="_1671569526" r:id="rId420"/>
        </w:object>
      </w:r>
      <w:r>
        <w:rPr>
          <w:rFonts w:hint="eastAsia"/>
        </w:rPr>
        <w:t>，将其带入式</w:t>
      </w:r>
      <w:r>
        <w:rPr>
          <w:rFonts w:hint="eastAsia"/>
        </w:rPr>
        <w:t>(22</w:t>
      </w:r>
      <w:r>
        <w:t>)</w:t>
      </w:r>
      <w:r>
        <w:rPr>
          <w:rFonts w:hint="eastAsia"/>
        </w:rPr>
        <w:t>，则有：</w:t>
      </w:r>
    </w:p>
    <w:p w14:paraId="73F476E3" w14:textId="77777777" w:rsidR="0087727B" w:rsidRDefault="0087727B" w:rsidP="0087727B">
      <w:pPr>
        <w:ind w:firstLine="420"/>
      </w:pPr>
      <w:r>
        <w:t>(</w:t>
      </w:r>
      <w:r>
        <w:rPr>
          <w:rFonts w:hint="eastAsia"/>
        </w:rPr>
        <w:t>E</w:t>
      </w:r>
      <w:r>
        <w:t>CP)</w:t>
      </w:r>
      <w:r>
        <w:rPr>
          <w:rFonts w:hint="eastAsia"/>
        </w:rPr>
        <w:t>：</w:t>
      </w:r>
    </w:p>
    <w:p w14:paraId="0481D628" w14:textId="77777777" w:rsidR="0087727B" w:rsidRPr="00A03DB4" w:rsidRDefault="0087727B" w:rsidP="0087727B">
      <w:pPr>
        <w:ind w:firstLine="420"/>
      </w:pPr>
    </w:p>
    <w:p w14:paraId="04018165" w14:textId="166F552D" w:rsidR="0087727B" w:rsidRDefault="0087727B" w:rsidP="0087727B">
      <w:pPr>
        <w:pStyle w:val="MTDisplayEquation"/>
        <w:ind w:firstLine="420"/>
      </w:pPr>
      <w:r>
        <w:tab/>
      </w:r>
      <w:r w:rsidRPr="00ED498A">
        <w:rPr>
          <w:position w:val="-10"/>
        </w:rPr>
        <w:object w:dxaOrig="720" w:dyaOrig="320" w14:anchorId="320689C6">
          <v:shape id="_x0000_i1236" type="#_x0000_t75" style="width:36pt;height:15.5pt" o:ole="">
            <v:imagedata r:id="rId421" o:title=""/>
          </v:shape>
          <o:OLEObject Type="Embed" ProgID="Equation.DSMT4" ShapeID="_x0000_i1236" DrawAspect="Content" ObjectID="_1671569527" r:id="rId4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36</w:instrText>
        </w:r>
      </w:fldSimple>
      <w:r>
        <w:instrText>)</w:instrText>
      </w:r>
      <w:r>
        <w:fldChar w:fldCharType="end"/>
      </w:r>
    </w:p>
    <w:p w14:paraId="48CDB065" w14:textId="5873961C" w:rsidR="0087727B" w:rsidRDefault="0087727B" w:rsidP="0087727B">
      <w:pPr>
        <w:pStyle w:val="MTDisplayEquation"/>
        <w:ind w:firstLine="420"/>
      </w:pPr>
      <w:r>
        <w:tab/>
      </w:r>
      <w:r w:rsidRPr="003579BB">
        <w:rPr>
          <w:position w:val="-18"/>
        </w:rPr>
        <w:object w:dxaOrig="2439" w:dyaOrig="480" w14:anchorId="3FE02E72">
          <v:shape id="_x0000_i1237" type="#_x0000_t75" style="width:120.3pt;height:24.15pt" o:ole="">
            <v:imagedata r:id="rId423" o:title=""/>
          </v:shape>
          <o:OLEObject Type="Embed" ProgID="Equation.DSMT4" ShapeID="_x0000_i1237" DrawAspect="Content" ObjectID="_1671569528" r:id="rId4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37</w:instrText>
        </w:r>
      </w:fldSimple>
      <w:r>
        <w:instrText>)</w:instrText>
      </w:r>
      <w:r>
        <w:fldChar w:fldCharType="end"/>
      </w:r>
    </w:p>
    <w:p w14:paraId="15F4EF15" w14:textId="6B6E38C4" w:rsidR="0087727B" w:rsidRDefault="0087727B" w:rsidP="0087727B">
      <w:pPr>
        <w:pStyle w:val="MTDisplayEquation"/>
        <w:ind w:firstLine="420"/>
      </w:pPr>
      <w:r>
        <w:tab/>
      </w:r>
      <w:r w:rsidRPr="003579BB">
        <w:rPr>
          <w:position w:val="-16"/>
        </w:rPr>
        <w:object w:dxaOrig="2860" w:dyaOrig="460" w14:anchorId="1662AA20">
          <v:shape id="_x0000_i1238" type="#_x0000_t75" style="width:143.55pt;height:21.85pt" o:ole="">
            <v:imagedata r:id="rId425" o:title=""/>
          </v:shape>
          <o:OLEObject Type="Embed" ProgID="Equation.DSMT4" ShapeID="_x0000_i1238" DrawAspect="Content" ObjectID="_1671569529" r:id="rId4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38</w:instrText>
        </w:r>
      </w:fldSimple>
      <w:r>
        <w:instrText>)</w:instrText>
      </w:r>
      <w:r>
        <w:fldChar w:fldCharType="end"/>
      </w:r>
    </w:p>
    <w:p w14:paraId="7084AAAE" w14:textId="0AF39A68" w:rsidR="0087727B" w:rsidRDefault="0087727B" w:rsidP="0087727B">
      <w:pPr>
        <w:pStyle w:val="MTDisplayEquation"/>
        <w:ind w:firstLine="420"/>
      </w:pPr>
      <w:r>
        <w:tab/>
      </w:r>
      <w:r w:rsidRPr="00033222">
        <w:rPr>
          <w:position w:val="-14"/>
        </w:rPr>
        <w:object w:dxaOrig="980" w:dyaOrig="380" w14:anchorId="622557E1">
          <v:shape id="_x0000_i1239" type="#_x0000_t75" style="width:49.2pt;height:19.15pt" o:ole="">
            <v:imagedata r:id="rId427" o:title=""/>
          </v:shape>
          <o:OLEObject Type="Embed" ProgID="Equation.DSMT4" ShapeID="_x0000_i1239" DrawAspect="Content" ObjectID="_1671569530" r:id="rId4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37EB">
          <w:rPr>
            <w:noProof/>
          </w:rPr>
          <w:instrText>39</w:instrText>
        </w:r>
      </w:fldSimple>
      <w:r>
        <w:instrText>)</w:instrText>
      </w:r>
      <w:r>
        <w:fldChar w:fldCharType="end"/>
      </w:r>
    </w:p>
    <w:p w14:paraId="2C94BBF0" w14:textId="77777777" w:rsidR="0087727B" w:rsidRDefault="0087727B" w:rsidP="0087727B">
      <w:pPr>
        <w:ind w:firstLine="420"/>
      </w:pPr>
      <w:r>
        <w:rPr>
          <w:rFonts w:hint="eastAsia"/>
        </w:rPr>
        <w:t>式</w:t>
      </w:r>
      <w:r>
        <w:rPr>
          <w:rFonts w:hint="eastAsia"/>
        </w:rPr>
        <w:t>(24)-</w:t>
      </w:r>
      <w:r>
        <w:t>(</w:t>
      </w:r>
      <w:r>
        <w:rPr>
          <w:rFonts w:hint="eastAsia"/>
        </w:rPr>
        <w:t>27</w:t>
      </w:r>
      <w:r>
        <w:t>)</w:t>
      </w:r>
      <w:r>
        <w:rPr>
          <w:rFonts w:hint="eastAsia"/>
        </w:rPr>
        <w:t>形式与式</w:t>
      </w:r>
      <w:r>
        <w:rPr>
          <w:rFonts w:hint="eastAsia"/>
        </w:rPr>
        <w:t>(11</w:t>
      </w:r>
      <w:r>
        <w:t>)</w:t>
      </w:r>
      <w:r>
        <w:rPr>
          <w:rFonts w:hint="eastAsia"/>
        </w:rPr>
        <w:t>-</w:t>
      </w:r>
      <w:r>
        <w:t>(</w:t>
      </w:r>
      <w:r>
        <w:rPr>
          <w:rFonts w:hint="eastAsia"/>
        </w:rPr>
        <w:t>14</w:t>
      </w:r>
      <w:r>
        <w:t>)</w:t>
      </w:r>
      <w:r>
        <w:rPr>
          <w:rFonts w:hint="eastAsia"/>
        </w:rPr>
        <w:t>D</w:t>
      </w:r>
      <w:r>
        <w:t>IP</w:t>
      </w:r>
      <w:r>
        <w:rPr>
          <w:rFonts w:hint="eastAsia"/>
        </w:rPr>
        <w:t>的表示形式相同。</w:t>
      </w:r>
    </w:p>
    <w:p w14:paraId="60FAC139" w14:textId="77777777" w:rsidR="0087727B" w:rsidRPr="0086020E" w:rsidRDefault="0087727B" w:rsidP="0087727B">
      <w:pPr>
        <w:ind w:firstLine="420"/>
        <w:jc w:val="right"/>
      </w:pPr>
      <w:r>
        <w:rPr>
          <w:rFonts w:ascii="宋体" w:hAnsi="宋体" w:hint="eastAsia"/>
        </w:rPr>
        <w:t>□</w:t>
      </w:r>
    </w:p>
    <w:p w14:paraId="0ED39C26" w14:textId="6A315E67" w:rsidR="0087727B" w:rsidRDefault="0087727B" w:rsidP="0087727B">
      <w:pPr>
        <w:ind w:firstLine="420"/>
      </w:pPr>
      <w:r>
        <w:rPr>
          <w:rFonts w:hint="eastAsia"/>
        </w:rPr>
        <w:t>通过求解式</w:t>
      </w:r>
      <w:r>
        <w:rPr>
          <w:rFonts w:hint="eastAsia"/>
        </w:rPr>
        <w:t>(2</w:t>
      </w:r>
      <w:r>
        <w:t>4)-</w:t>
      </w:r>
      <w:r>
        <w:rPr>
          <w:rFonts w:hint="eastAsia"/>
        </w:rPr>
        <w:t>式</w:t>
      </w:r>
      <w:r>
        <w:rPr>
          <w:rFonts w:hint="eastAsia"/>
        </w:rPr>
        <w:t>(</w:t>
      </w:r>
      <w:r>
        <w:t>27)</w:t>
      </w:r>
      <w:r>
        <w:rPr>
          <w:rFonts w:hint="eastAsia"/>
        </w:rPr>
        <w:t>，可以得到均值场景</w:t>
      </w:r>
      <w:r w:rsidRPr="0039727A">
        <w:rPr>
          <w:position w:val="-6"/>
        </w:rPr>
        <w:object w:dxaOrig="220" w:dyaOrig="340" w14:anchorId="4DA92CCD">
          <v:shape id="_x0000_i1240" type="#_x0000_t75" style="width:11.4pt;height:17.3pt" o:ole="">
            <v:imagedata r:id="rId417" o:title=""/>
          </v:shape>
          <o:OLEObject Type="Embed" ProgID="Equation.DSMT4" ShapeID="_x0000_i1240" DrawAspect="Content" ObjectID="_1671569531" r:id="rId429"/>
        </w:object>
      </w:r>
      <w:r>
        <w:rPr>
          <w:rFonts w:hint="eastAsia"/>
        </w:rPr>
        <w:t>下的最优解</w:t>
      </w:r>
      <w:r w:rsidRPr="00D33B53">
        <w:rPr>
          <w:position w:val="-4"/>
        </w:rPr>
        <w:object w:dxaOrig="320" w:dyaOrig="300" w14:anchorId="6E289B0C">
          <v:shape id="_x0000_i1241" type="#_x0000_t75" style="width:15.5pt;height:14.6pt" o:ole="">
            <v:imagedata r:id="rId430" o:title=""/>
          </v:shape>
          <o:OLEObject Type="Embed" ProgID="Equation.DSMT4" ShapeID="_x0000_i1241" DrawAspect="Content" ObjectID="_1671569532" r:id="rId431"/>
        </w:object>
      </w:r>
      <w:r>
        <w:rPr>
          <w:rFonts w:hint="eastAsia"/>
        </w:rPr>
        <w:t>，然后将</w:t>
      </w:r>
      <w:r w:rsidRPr="00D33B53">
        <w:rPr>
          <w:position w:val="-4"/>
        </w:rPr>
        <w:object w:dxaOrig="320" w:dyaOrig="300" w14:anchorId="26D10EC0">
          <v:shape id="_x0000_i1242" type="#_x0000_t75" style="width:15.5pt;height:14.6pt" o:ole="">
            <v:imagedata r:id="rId432" o:title=""/>
          </v:shape>
          <o:OLEObject Type="Embed" ProgID="Equation.DSMT4" ShapeID="_x0000_i1242" DrawAspect="Content" ObjectID="_1671569533" r:id="rId433"/>
        </w:object>
      </w:r>
      <w:r>
        <w:rPr>
          <w:rFonts w:hint="eastAsia"/>
        </w:rPr>
        <w:t>代入式</w:t>
      </w:r>
      <w:r>
        <w:rPr>
          <w:rFonts w:hint="eastAsia"/>
        </w:rPr>
        <w:t>(9</w:t>
      </w:r>
      <w:r>
        <w:t>)</w:t>
      </w:r>
      <w:r w:rsidRPr="001567AB">
        <w:rPr>
          <w:rFonts w:hint="eastAsia"/>
        </w:rPr>
        <w:t xml:space="preserve"> </w:t>
      </w:r>
      <w:r>
        <w:rPr>
          <w:rFonts w:hint="eastAsia"/>
        </w:rPr>
        <w:t>求得</w:t>
      </w:r>
      <w:r w:rsidRPr="00587138">
        <w:rPr>
          <w:position w:val="-10"/>
        </w:rPr>
        <w:object w:dxaOrig="740" w:dyaOrig="340" w14:anchorId="3D2FAB19">
          <v:shape id="_x0000_i1243" type="#_x0000_t75" style="width:36.45pt;height:17.3pt" o:ole="">
            <v:imagedata r:id="rId434" o:title=""/>
          </v:shape>
          <o:OLEObject Type="Embed" ProgID="Equation.DSMT4" ShapeID="_x0000_i1243" DrawAspect="Content" ObjectID="_1671569534" r:id="rId435"/>
        </w:object>
      </w:r>
      <w:r>
        <w:rPr>
          <w:rFonts w:hint="eastAsia"/>
        </w:rPr>
        <w:t>，即为要求的多场景</w:t>
      </w:r>
      <w:proofErr w:type="gramStart"/>
      <w:r>
        <w:rPr>
          <w:rFonts w:hint="eastAsia"/>
        </w:rPr>
        <w:t>下一致</w:t>
      </w:r>
      <w:proofErr w:type="gramEnd"/>
      <w:r>
        <w:rPr>
          <w:rFonts w:hint="eastAsia"/>
        </w:rPr>
        <w:t>并行机的</w:t>
      </w:r>
      <w:r>
        <w:t>ECP</w:t>
      </w:r>
      <w:r>
        <w:rPr>
          <w:rFonts w:hint="eastAsia"/>
        </w:rPr>
        <w:t>的最优均值性能</w:t>
      </w:r>
      <w:r w:rsidRPr="003579BB">
        <w:rPr>
          <w:position w:val="-6"/>
        </w:rPr>
        <w:object w:dxaOrig="460" w:dyaOrig="320" w14:anchorId="68C3C5A1">
          <v:shape id="_x0000_i1244" type="#_x0000_t75" style="width:21.85pt;height:15.5pt" o:ole="">
            <v:imagedata r:id="rId436" o:title=""/>
          </v:shape>
          <o:OLEObject Type="Embed" ProgID="Equation.DSMT4" ShapeID="_x0000_i1244" DrawAspect="Content" ObjectID="_1671569535" r:id="rId437"/>
        </w:object>
      </w:r>
      <w:r>
        <w:rPr>
          <w:rFonts w:hint="eastAsia"/>
        </w:rPr>
        <w:t>。</w:t>
      </w:r>
    </w:p>
    <w:p w14:paraId="1972775C" w14:textId="77777777" w:rsidR="0087727B" w:rsidRPr="0087727B" w:rsidRDefault="0087727B" w:rsidP="00231D2F">
      <w:pPr>
        <w:pStyle w:val="a6"/>
        <w:ind w:left="420" w:firstLineChars="0" w:firstLine="0"/>
      </w:pPr>
    </w:p>
    <w:sectPr w:rsidR="0087727B" w:rsidRPr="0087727B">
      <w:headerReference w:type="even" r:id="rId438"/>
      <w:headerReference w:type="default" r:id="rId439"/>
      <w:footerReference w:type="even" r:id="rId440"/>
      <w:footerReference w:type="default" r:id="rId441"/>
      <w:headerReference w:type="first" r:id="rId442"/>
      <w:footerReference w:type="first" r:id="rId44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DELL" w:date="2021-01-07T08:56:00Z" w:initials="D">
    <w:p w14:paraId="60E44B94" w14:textId="53E60B70" w:rsidR="00D7388E" w:rsidRDefault="00D7388E" w:rsidP="003F4BF9">
      <w:pPr>
        <w:pStyle w:val="a8"/>
        <w:ind w:firstLine="420"/>
      </w:pPr>
      <w:r>
        <w:rPr>
          <w:rStyle w:val="a7"/>
        </w:rPr>
        <w:annotationRef/>
      </w:r>
      <w:r>
        <w:t>这是第一阶段的模型</w:t>
      </w:r>
    </w:p>
  </w:comment>
  <w:comment w:id="53" w:author="DELL" w:date="2021-01-07T08:41:00Z" w:initials="D">
    <w:p w14:paraId="16FF84FF" w14:textId="3F2104BB" w:rsidR="00D7388E" w:rsidRDefault="00D7388E" w:rsidP="00074E17">
      <w:pPr>
        <w:pStyle w:val="a8"/>
        <w:ind w:firstLine="420"/>
      </w:pPr>
      <w:r>
        <w:rPr>
          <w:rStyle w:val="a7"/>
        </w:rPr>
        <w:annotationRef/>
      </w:r>
      <w:r>
        <w:t>没有写第一阶段算法</w:t>
      </w:r>
    </w:p>
  </w:comment>
  <w:comment w:id="54" w:author="DELL" w:date="2021-01-07T08:53:00Z" w:initials="D">
    <w:p w14:paraId="69490B22" w14:textId="48CECE9A" w:rsidR="00D7388E" w:rsidRDefault="00D7388E" w:rsidP="00C50ACE">
      <w:pPr>
        <w:pStyle w:val="a8"/>
        <w:ind w:firstLine="420"/>
      </w:pPr>
      <w:r>
        <w:rPr>
          <w:rStyle w:val="a7"/>
        </w:rPr>
        <w:annotationRef/>
      </w:r>
      <w:r>
        <w:t>四种邻域解产生方式呢</w:t>
      </w:r>
      <w:r>
        <w:rPr>
          <w:rFonts w:hint="eastAsia"/>
        </w:rPr>
        <w:t>？</w:t>
      </w:r>
    </w:p>
  </w:comment>
  <w:comment w:id="64" w:author="DELL" w:date="2021-01-07T08:47:00Z" w:initials="D">
    <w:p w14:paraId="649F0F13" w14:textId="01998A58" w:rsidR="00D7388E" w:rsidRDefault="00D7388E" w:rsidP="00C50ACE">
      <w:pPr>
        <w:pStyle w:val="a8"/>
        <w:ind w:firstLine="420"/>
      </w:pPr>
      <w:r>
        <w:rPr>
          <w:rStyle w:val="a7"/>
        </w:rPr>
        <w:annotationRef/>
      </w:r>
      <w:r>
        <w:rPr>
          <w:rFonts w:hint="eastAsia"/>
        </w:rPr>
        <w:t>？</w:t>
      </w:r>
    </w:p>
  </w:comment>
  <w:comment w:id="71" w:author="DELL" w:date="2021-01-07T08:57:00Z" w:initials="D">
    <w:p w14:paraId="6A74612B" w14:textId="22514ED2" w:rsidR="00D7388E" w:rsidRDefault="00D7388E" w:rsidP="005C77D5">
      <w:pPr>
        <w:pStyle w:val="a8"/>
        <w:ind w:firstLine="420"/>
      </w:pPr>
      <w:r>
        <w:rPr>
          <w:rStyle w:val="a7"/>
        </w:rPr>
        <w:annotationRef/>
      </w:r>
      <w:r>
        <w:t>按不同规模分拆此表</w:t>
      </w:r>
      <w:r>
        <w:rPr>
          <w:rFonts w:hint="eastAsia"/>
        </w:rPr>
        <w:t>3</w:t>
      </w:r>
      <w:r>
        <w:rPr>
          <w:rFonts w:hint="eastAsia"/>
        </w:rPr>
        <w:t>，阅读参考文献</w:t>
      </w:r>
    </w:p>
  </w:comment>
  <w:comment w:id="72" w:author="DELL" w:date="2021-01-06T21:12:00Z" w:initials="D">
    <w:p w14:paraId="562669B1" w14:textId="6DDC435D" w:rsidR="00D7388E" w:rsidRDefault="00D7388E" w:rsidP="00E27A95">
      <w:pPr>
        <w:pStyle w:val="a8"/>
        <w:ind w:firstLine="420"/>
      </w:pPr>
      <w:r>
        <w:rPr>
          <w:rStyle w:val="a7"/>
        </w:rPr>
        <w:annotationRef/>
      </w:r>
      <w:r>
        <w:rPr>
          <w:rFonts w:hint="eastAsia"/>
        </w:rPr>
        <w:t>T</w:t>
      </w:r>
      <w:r>
        <w:rPr>
          <w:rFonts w:hint="eastAsia"/>
        </w:rPr>
        <w:t>取多少？</w:t>
      </w:r>
    </w:p>
  </w:comment>
  <w:comment w:id="73" w:author="DELL" w:date="2021-01-06T22:29:00Z" w:initials="D">
    <w:p w14:paraId="4800BA11" w14:textId="09457B7A" w:rsidR="00D7388E" w:rsidRDefault="00D7388E" w:rsidP="00C30B29">
      <w:pPr>
        <w:pStyle w:val="a8"/>
        <w:ind w:firstLine="420"/>
      </w:pPr>
      <w:r>
        <w:rPr>
          <w:rStyle w:val="a7"/>
        </w:rPr>
        <w:annotationRef/>
      </w:r>
      <w:r>
        <w:t>算</w:t>
      </w:r>
      <w:proofErr w:type="gramStart"/>
      <w:r>
        <w:t>例规模</w:t>
      </w:r>
      <w:proofErr w:type="gramEnd"/>
      <w:r>
        <w:t>依据是什么</w:t>
      </w:r>
      <w:r>
        <w:rPr>
          <w:rFonts w:hint="eastAsia"/>
        </w:rPr>
        <w:t>？</w:t>
      </w:r>
      <w:r>
        <w:t>有没有看参考文献</w:t>
      </w:r>
      <w:r>
        <w:rPr>
          <w:rFonts w:hint="eastAsia"/>
        </w:rPr>
        <w:t>？</w:t>
      </w:r>
    </w:p>
  </w:comment>
  <w:comment w:id="74" w:author="DELL" w:date="2021-01-06T21:20:00Z" w:initials="D">
    <w:p w14:paraId="26BB50F7" w14:textId="035ABB53" w:rsidR="00D7388E" w:rsidRDefault="00D7388E" w:rsidP="00740825">
      <w:pPr>
        <w:pStyle w:val="a8"/>
        <w:ind w:firstLine="420"/>
      </w:pPr>
      <w:r>
        <w:rPr>
          <w:rStyle w:val="a7"/>
        </w:rPr>
        <w:annotationRef/>
      </w:r>
      <w:r>
        <w:t>这个</w:t>
      </w:r>
      <w:proofErr w:type="gramStart"/>
      <w:r>
        <w:t>图怎么</w:t>
      </w:r>
      <w:proofErr w:type="gramEnd"/>
      <w:r>
        <w:t>画出来的</w:t>
      </w:r>
      <w:r>
        <w:rPr>
          <w:rFonts w:hint="eastAsia"/>
        </w:rPr>
        <w:t>？横坐标不对</w:t>
      </w:r>
    </w:p>
  </w:comment>
  <w:comment w:id="76" w:author="DELL" w:date="2021-01-06T21:19:00Z" w:initials="D">
    <w:p w14:paraId="0FD69116" w14:textId="697C7571" w:rsidR="00D7388E" w:rsidRDefault="00D7388E" w:rsidP="00606839">
      <w:pPr>
        <w:pStyle w:val="a8"/>
        <w:ind w:firstLine="420"/>
      </w:pPr>
      <w:r>
        <w:rPr>
          <w:rStyle w:val="a7"/>
        </w:rPr>
        <w:annotationRef/>
      </w:r>
      <w:r>
        <w:rPr>
          <w:rFonts w:hint="eastAsia"/>
        </w:rPr>
        <w:t>UNCSA</w:t>
      </w:r>
      <w:r>
        <w:rPr>
          <w:rFonts w:hint="eastAsia"/>
        </w:rPr>
        <w:t>的</w:t>
      </w:r>
      <w:r>
        <w:rPr>
          <w:rFonts w:hint="eastAsia"/>
        </w:rPr>
        <w:t>CPU</w:t>
      </w:r>
      <w:r>
        <w:rPr>
          <w:rFonts w:hint="eastAsia"/>
        </w:rPr>
        <w:t>时间不应该比其它算法的大</w:t>
      </w:r>
    </w:p>
  </w:comment>
  <w:comment w:id="77" w:author="DELL" w:date="2021-01-06T21:17:00Z" w:initials="D">
    <w:p w14:paraId="59E9E2D7" w14:textId="57BE195F" w:rsidR="00D7388E" w:rsidRDefault="00D7388E" w:rsidP="00C47767">
      <w:pPr>
        <w:pStyle w:val="a8"/>
        <w:ind w:firstLine="420"/>
      </w:pPr>
      <w:r>
        <w:rPr>
          <w:rStyle w:val="a7"/>
        </w:rPr>
        <w:annotationRef/>
      </w:r>
      <w:r>
        <w:rPr>
          <w:rFonts w:hint="eastAsia"/>
        </w:rPr>
        <w:t>与表中数据不符</w:t>
      </w:r>
    </w:p>
  </w:comment>
  <w:comment w:id="78" w:author="DELL" w:date="2021-01-06T22:25:00Z" w:initials="D">
    <w:p w14:paraId="3B873486" w14:textId="5975EBA9" w:rsidR="00D7388E" w:rsidRDefault="00D7388E" w:rsidP="00C30B29">
      <w:pPr>
        <w:pStyle w:val="a8"/>
        <w:ind w:firstLine="420"/>
      </w:pPr>
      <w:r>
        <w:rPr>
          <w:rStyle w:val="a7"/>
        </w:rPr>
        <w:annotationRef/>
      </w:r>
      <w:r>
        <w:t>会议论文太多</w:t>
      </w:r>
      <w:r>
        <w:rPr>
          <w:rFonts w:hint="eastAsia"/>
        </w:rPr>
        <w:t>，</w:t>
      </w:r>
      <w:r>
        <w:t>最新的最相关文献引用不全</w:t>
      </w:r>
      <w:r>
        <w:rPr>
          <w:rFonts w:hint="eastAsia"/>
        </w:rPr>
        <w:t>，</w:t>
      </w:r>
      <w:r>
        <w:t>格式混乱</w:t>
      </w:r>
      <w:r>
        <w:rPr>
          <w:rFonts w:hint="eastAsia"/>
        </w:rPr>
        <w:t>！</w:t>
      </w:r>
    </w:p>
  </w:comment>
  <w:comment w:id="97" w:author="DELL" w:date="2021-01-06T21:14:00Z" w:initials="D">
    <w:p w14:paraId="359262AD" w14:textId="3816881A" w:rsidR="00D7388E" w:rsidRDefault="00D7388E" w:rsidP="00E27A95">
      <w:pPr>
        <w:pStyle w:val="a8"/>
        <w:ind w:firstLine="420"/>
      </w:pPr>
      <w:r>
        <w:rPr>
          <w:rStyle w:val="a7"/>
        </w:rPr>
        <w:annotationRef/>
      </w:r>
      <w:r>
        <w:rPr>
          <w:rFonts w:hint="eastAsia"/>
        </w:rPr>
        <w:t>有没有更新的</w:t>
      </w:r>
      <w:r>
        <w:rPr>
          <w:rFonts w:hint="eastAsia"/>
        </w:rPr>
        <w:t>GA</w:t>
      </w:r>
      <w:r>
        <w:rPr>
          <w:rFonts w:hint="eastAsia"/>
        </w:rPr>
        <w:t>论文？</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FA2D0" w14:textId="77777777" w:rsidR="0091677F" w:rsidRDefault="0091677F" w:rsidP="001A662C">
      <w:pPr>
        <w:ind w:firstLine="420"/>
      </w:pPr>
      <w:r>
        <w:separator/>
      </w:r>
    </w:p>
  </w:endnote>
  <w:endnote w:type="continuationSeparator" w:id="0">
    <w:p w14:paraId="1EA321D6" w14:textId="77777777" w:rsidR="0091677F" w:rsidRDefault="0091677F" w:rsidP="001A662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141A4" w14:textId="77777777" w:rsidR="00D7388E" w:rsidRDefault="00D7388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D66A6" w14:textId="77777777" w:rsidR="00D7388E" w:rsidRDefault="00D7388E">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26CAC" w14:textId="77777777" w:rsidR="00D7388E" w:rsidRDefault="00D7388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B87BEA" w14:textId="77777777" w:rsidR="0091677F" w:rsidRDefault="0091677F" w:rsidP="001A662C">
      <w:pPr>
        <w:ind w:firstLine="420"/>
      </w:pPr>
      <w:r>
        <w:separator/>
      </w:r>
    </w:p>
  </w:footnote>
  <w:footnote w:type="continuationSeparator" w:id="0">
    <w:p w14:paraId="04DC2CCD" w14:textId="77777777" w:rsidR="0091677F" w:rsidRDefault="0091677F" w:rsidP="001A662C">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73D9A" w14:textId="77777777" w:rsidR="00D7388E" w:rsidRDefault="00D7388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12594" w14:textId="77777777" w:rsidR="00D7388E" w:rsidRDefault="00D7388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28382" w14:textId="77777777" w:rsidR="00D7388E" w:rsidRDefault="00D7388E">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B1764"/>
    <w:multiLevelType w:val="hybridMultilevel"/>
    <w:tmpl w:val="E6B0A674"/>
    <w:lvl w:ilvl="0" w:tplc="07A46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3F5204"/>
    <w:multiLevelType w:val="hybridMultilevel"/>
    <w:tmpl w:val="46524BFA"/>
    <w:lvl w:ilvl="0" w:tplc="7180A0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F6BD0"/>
    <w:multiLevelType w:val="hybridMultilevel"/>
    <w:tmpl w:val="189C83BA"/>
    <w:lvl w:ilvl="0" w:tplc="E0D25C84">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3832894"/>
    <w:multiLevelType w:val="hybridMultilevel"/>
    <w:tmpl w:val="35AC9098"/>
    <w:lvl w:ilvl="0" w:tplc="58925D7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4D5668"/>
    <w:multiLevelType w:val="hybridMultilevel"/>
    <w:tmpl w:val="8118E40A"/>
    <w:lvl w:ilvl="0" w:tplc="BEA2D77E">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31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A29"/>
    <w:rsid w:val="000056D7"/>
    <w:rsid w:val="000076AF"/>
    <w:rsid w:val="000315F6"/>
    <w:rsid w:val="00033222"/>
    <w:rsid w:val="00037B62"/>
    <w:rsid w:val="0004437D"/>
    <w:rsid w:val="00074E17"/>
    <w:rsid w:val="00083008"/>
    <w:rsid w:val="000C726C"/>
    <w:rsid w:val="000D4305"/>
    <w:rsid w:val="000F0DA7"/>
    <w:rsid w:val="0010119A"/>
    <w:rsid w:val="00103A89"/>
    <w:rsid w:val="00103A8B"/>
    <w:rsid w:val="00126A47"/>
    <w:rsid w:val="0014333F"/>
    <w:rsid w:val="00144CCB"/>
    <w:rsid w:val="00166944"/>
    <w:rsid w:val="00195640"/>
    <w:rsid w:val="001A662C"/>
    <w:rsid w:val="001B0ECD"/>
    <w:rsid w:val="001B35B8"/>
    <w:rsid w:val="001C4865"/>
    <w:rsid w:val="001E0C80"/>
    <w:rsid w:val="001E1BEE"/>
    <w:rsid w:val="001E33CE"/>
    <w:rsid w:val="001E3FBC"/>
    <w:rsid w:val="001E5392"/>
    <w:rsid w:val="00226EB4"/>
    <w:rsid w:val="00231D2F"/>
    <w:rsid w:val="00265073"/>
    <w:rsid w:val="00291043"/>
    <w:rsid w:val="002961CE"/>
    <w:rsid w:val="002B1931"/>
    <w:rsid w:val="002B21BE"/>
    <w:rsid w:val="002C1DB5"/>
    <w:rsid w:val="002E40E6"/>
    <w:rsid w:val="002F0853"/>
    <w:rsid w:val="002F326B"/>
    <w:rsid w:val="00301F79"/>
    <w:rsid w:val="00325016"/>
    <w:rsid w:val="003302E0"/>
    <w:rsid w:val="00332A29"/>
    <w:rsid w:val="003456E8"/>
    <w:rsid w:val="00350155"/>
    <w:rsid w:val="0037240F"/>
    <w:rsid w:val="003A1E6A"/>
    <w:rsid w:val="003A3D0A"/>
    <w:rsid w:val="003A5ABB"/>
    <w:rsid w:val="003B36B4"/>
    <w:rsid w:val="003B6E98"/>
    <w:rsid w:val="003D1003"/>
    <w:rsid w:val="003F4BF9"/>
    <w:rsid w:val="003F5939"/>
    <w:rsid w:val="003F7B53"/>
    <w:rsid w:val="004071BD"/>
    <w:rsid w:val="00423DBE"/>
    <w:rsid w:val="004537F1"/>
    <w:rsid w:val="00456E6F"/>
    <w:rsid w:val="004612E8"/>
    <w:rsid w:val="00472BB0"/>
    <w:rsid w:val="00475D2C"/>
    <w:rsid w:val="00476A15"/>
    <w:rsid w:val="00490AFA"/>
    <w:rsid w:val="004A0548"/>
    <w:rsid w:val="004D586A"/>
    <w:rsid w:val="004E37C1"/>
    <w:rsid w:val="00500900"/>
    <w:rsid w:val="00500D38"/>
    <w:rsid w:val="00502AD7"/>
    <w:rsid w:val="005172B2"/>
    <w:rsid w:val="005520CC"/>
    <w:rsid w:val="00581628"/>
    <w:rsid w:val="0059276C"/>
    <w:rsid w:val="005A009B"/>
    <w:rsid w:val="005C77D5"/>
    <w:rsid w:val="005D15D0"/>
    <w:rsid w:val="00606839"/>
    <w:rsid w:val="0063614B"/>
    <w:rsid w:val="0064497B"/>
    <w:rsid w:val="0066221E"/>
    <w:rsid w:val="00663216"/>
    <w:rsid w:val="006775B5"/>
    <w:rsid w:val="006927A9"/>
    <w:rsid w:val="00692B4C"/>
    <w:rsid w:val="006950FA"/>
    <w:rsid w:val="00697FD8"/>
    <w:rsid w:val="006A6138"/>
    <w:rsid w:val="006B09F8"/>
    <w:rsid w:val="006B37EB"/>
    <w:rsid w:val="006B7255"/>
    <w:rsid w:val="006F317E"/>
    <w:rsid w:val="006F3E0C"/>
    <w:rsid w:val="007021EB"/>
    <w:rsid w:val="00740825"/>
    <w:rsid w:val="007445D1"/>
    <w:rsid w:val="00750751"/>
    <w:rsid w:val="00756F6B"/>
    <w:rsid w:val="00762E91"/>
    <w:rsid w:val="007646A0"/>
    <w:rsid w:val="00774E7A"/>
    <w:rsid w:val="00781E4A"/>
    <w:rsid w:val="00782487"/>
    <w:rsid w:val="00784D9E"/>
    <w:rsid w:val="007A2519"/>
    <w:rsid w:val="007C6BFF"/>
    <w:rsid w:val="007D5B30"/>
    <w:rsid w:val="007D658B"/>
    <w:rsid w:val="007F4A82"/>
    <w:rsid w:val="007F648A"/>
    <w:rsid w:val="0081354C"/>
    <w:rsid w:val="00823010"/>
    <w:rsid w:val="00823828"/>
    <w:rsid w:val="00831BEA"/>
    <w:rsid w:val="00834E83"/>
    <w:rsid w:val="00850880"/>
    <w:rsid w:val="00856D63"/>
    <w:rsid w:val="008606C3"/>
    <w:rsid w:val="008733A0"/>
    <w:rsid w:val="0087727B"/>
    <w:rsid w:val="00892345"/>
    <w:rsid w:val="00892B4C"/>
    <w:rsid w:val="008A53ED"/>
    <w:rsid w:val="008A58E2"/>
    <w:rsid w:val="008D17AE"/>
    <w:rsid w:val="008F25EB"/>
    <w:rsid w:val="0090164A"/>
    <w:rsid w:val="00913123"/>
    <w:rsid w:val="00915482"/>
    <w:rsid w:val="0091677F"/>
    <w:rsid w:val="009220B2"/>
    <w:rsid w:val="00933D57"/>
    <w:rsid w:val="00937E1B"/>
    <w:rsid w:val="0094168B"/>
    <w:rsid w:val="00966522"/>
    <w:rsid w:val="009B1AEA"/>
    <w:rsid w:val="009E30CF"/>
    <w:rsid w:val="009E6F8E"/>
    <w:rsid w:val="009F35B5"/>
    <w:rsid w:val="00A1143E"/>
    <w:rsid w:val="00A173A5"/>
    <w:rsid w:val="00A3406A"/>
    <w:rsid w:val="00A42AF0"/>
    <w:rsid w:val="00A50EE4"/>
    <w:rsid w:val="00A52285"/>
    <w:rsid w:val="00A9618D"/>
    <w:rsid w:val="00AA413D"/>
    <w:rsid w:val="00AA4CB1"/>
    <w:rsid w:val="00AB2C9C"/>
    <w:rsid w:val="00AB4A49"/>
    <w:rsid w:val="00AE15D2"/>
    <w:rsid w:val="00AE5067"/>
    <w:rsid w:val="00AE62CE"/>
    <w:rsid w:val="00AF559A"/>
    <w:rsid w:val="00B22959"/>
    <w:rsid w:val="00B27D9A"/>
    <w:rsid w:val="00B424E7"/>
    <w:rsid w:val="00B46A46"/>
    <w:rsid w:val="00B55E83"/>
    <w:rsid w:val="00B65886"/>
    <w:rsid w:val="00B70DD1"/>
    <w:rsid w:val="00B72A3E"/>
    <w:rsid w:val="00B924C3"/>
    <w:rsid w:val="00B92D10"/>
    <w:rsid w:val="00B93B45"/>
    <w:rsid w:val="00BB0E3C"/>
    <w:rsid w:val="00BC4009"/>
    <w:rsid w:val="00BD709E"/>
    <w:rsid w:val="00BF5919"/>
    <w:rsid w:val="00C30B29"/>
    <w:rsid w:val="00C42087"/>
    <w:rsid w:val="00C47767"/>
    <w:rsid w:val="00C50ACE"/>
    <w:rsid w:val="00C54B58"/>
    <w:rsid w:val="00C83D60"/>
    <w:rsid w:val="00C973BF"/>
    <w:rsid w:val="00CA258E"/>
    <w:rsid w:val="00CB12AF"/>
    <w:rsid w:val="00CB17AB"/>
    <w:rsid w:val="00CB4ED3"/>
    <w:rsid w:val="00CB5AAD"/>
    <w:rsid w:val="00CC391D"/>
    <w:rsid w:val="00CC7FED"/>
    <w:rsid w:val="00CF04B7"/>
    <w:rsid w:val="00CF184E"/>
    <w:rsid w:val="00CF3B88"/>
    <w:rsid w:val="00D26491"/>
    <w:rsid w:val="00D33B53"/>
    <w:rsid w:val="00D55F90"/>
    <w:rsid w:val="00D7388E"/>
    <w:rsid w:val="00D81CB0"/>
    <w:rsid w:val="00D827E7"/>
    <w:rsid w:val="00D86BAC"/>
    <w:rsid w:val="00D9749D"/>
    <w:rsid w:val="00D9770F"/>
    <w:rsid w:val="00DD4EE6"/>
    <w:rsid w:val="00DE6580"/>
    <w:rsid w:val="00DF27BA"/>
    <w:rsid w:val="00E01582"/>
    <w:rsid w:val="00E141A2"/>
    <w:rsid w:val="00E27A95"/>
    <w:rsid w:val="00E44548"/>
    <w:rsid w:val="00E45C16"/>
    <w:rsid w:val="00E478A0"/>
    <w:rsid w:val="00E63871"/>
    <w:rsid w:val="00E70A4F"/>
    <w:rsid w:val="00EA6864"/>
    <w:rsid w:val="00EC3995"/>
    <w:rsid w:val="00EC7B22"/>
    <w:rsid w:val="00ED0CDE"/>
    <w:rsid w:val="00ED13B6"/>
    <w:rsid w:val="00ED5B29"/>
    <w:rsid w:val="00EF67A1"/>
    <w:rsid w:val="00F3244D"/>
    <w:rsid w:val="00F553F7"/>
    <w:rsid w:val="00F61D52"/>
    <w:rsid w:val="00F66E5D"/>
    <w:rsid w:val="00FB7564"/>
    <w:rsid w:val="00FC0BC8"/>
    <w:rsid w:val="00FF0ABC"/>
    <w:rsid w:val="00FF5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61"/>
    <o:shapelayout v:ext="edit">
      <o:idmap v:ext="edit" data="1,3"/>
    </o:shapelayout>
  </w:shapeDefaults>
  <w:decimalSymbol w:val="."/>
  <w:listSeparator w:val=","/>
  <w14:docId w14:val="5BD8B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D2F"/>
    <w:pPr>
      <w:widowControl w:val="0"/>
      <w:ind w:firstLineChars="200" w:firstLine="200"/>
      <w:jc w:val="both"/>
    </w:pPr>
    <w:rPr>
      <w:rFonts w:ascii="Times New Roman" w:eastAsia="宋体" w:hAnsi="Times New Roman"/>
    </w:rPr>
  </w:style>
  <w:style w:type="paragraph" w:styleId="1">
    <w:name w:val="heading 1"/>
    <w:basedOn w:val="a"/>
    <w:next w:val="a"/>
    <w:link w:val="1Char"/>
    <w:uiPriority w:val="9"/>
    <w:qFormat/>
    <w:rsid w:val="00231D2F"/>
    <w:pPr>
      <w:keepNext/>
      <w:keepLines/>
      <w:spacing w:before="340" w:after="330" w:line="578" w:lineRule="auto"/>
      <w:outlineLvl w:val="0"/>
    </w:pPr>
    <w:rPr>
      <w:rFonts w:eastAsia="黑体"/>
      <w:b/>
      <w:bCs/>
      <w:kern w:val="44"/>
      <w:sz w:val="30"/>
      <w:szCs w:val="44"/>
    </w:rPr>
  </w:style>
  <w:style w:type="paragraph" w:styleId="2">
    <w:name w:val="heading 2"/>
    <w:basedOn w:val="a"/>
    <w:next w:val="a"/>
    <w:link w:val="2Char"/>
    <w:uiPriority w:val="9"/>
    <w:unhideWhenUsed/>
    <w:qFormat/>
    <w:rsid w:val="00231D2F"/>
    <w:pPr>
      <w:keepNext/>
      <w:keepLines/>
      <w:spacing w:before="260"/>
      <w:ind w:firstLineChars="0" w:firstLine="0"/>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C83D60"/>
    <w:pPr>
      <w:keepNext/>
      <w:keepLines/>
      <w:spacing w:before="260" w:line="415" w:lineRule="auto"/>
      <w:ind w:firstLineChars="0" w:firstLine="0"/>
      <w:outlineLvl w:val="2"/>
    </w:pPr>
    <w:rPr>
      <w:rFonts w:eastAsia="黑体"/>
      <w:bCs/>
      <w:sz w:val="24"/>
      <w:szCs w:val="32"/>
    </w:rPr>
  </w:style>
  <w:style w:type="paragraph" w:styleId="4">
    <w:name w:val="heading 4"/>
    <w:basedOn w:val="a"/>
    <w:next w:val="a"/>
    <w:link w:val="4Char"/>
    <w:uiPriority w:val="9"/>
    <w:unhideWhenUsed/>
    <w:qFormat/>
    <w:rsid w:val="00C83D60"/>
    <w:pPr>
      <w:keepNext/>
      <w:keepLines/>
      <w:spacing w:beforeLines="100" w:before="100"/>
      <w:ind w:firstLineChars="0" w:firstLine="0"/>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66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662C"/>
    <w:rPr>
      <w:sz w:val="18"/>
      <w:szCs w:val="18"/>
    </w:rPr>
  </w:style>
  <w:style w:type="paragraph" w:styleId="a4">
    <w:name w:val="footer"/>
    <w:basedOn w:val="a"/>
    <w:link w:val="Char0"/>
    <w:uiPriority w:val="99"/>
    <w:unhideWhenUsed/>
    <w:rsid w:val="001A662C"/>
    <w:pPr>
      <w:tabs>
        <w:tab w:val="center" w:pos="4153"/>
        <w:tab w:val="right" w:pos="8306"/>
      </w:tabs>
      <w:snapToGrid w:val="0"/>
      <w:jc w:val="left"/>
    </w:pPr>
    <w:rPr>
      <w:sz w:val="18"/>
      <w:szCs w:val="18"/>
    </w:rPr>
  </w:style>
  <w:style w:type="character" w:customStyle="1" w:styleId="Char0">
    <w:name w:val="页脚 Char"/>
    <w:basedOn w:val="a0"/>
    <w:link w:val="a4"/>
    <w:uiPriority w:val="99"/>
    <w:rsid w:val="001A662C"/>
    <w:rPr>
      <w:sz w:val="18"/>
      <w:szCs w:val="18"/>
    </w:rPr>
  </w:style>
  <w:style w:type="paragraph" w:styleId="a5">
    <w:name w:val="Balloon Text"/>
    <w:basedOn w:val="a"/>
    <w:link w:val="Char1"/>
    <w:uiPriority w:val="99"/>
    <w:semiHidden/>
    <w:unhideWhenUsed/>
    <w:rsid w:val="001A662C"/>
    <w:rPr>
      <w:sz w:val="18"/>
      <w:szCs w:val="18"/>
    </w:rPr>
  </w:style>
  <w:style w:type="character" w:customStyle="1" w:styleId="Char1">
    <w:name w:val="批注框文本 Char"/>
    <w:basedOn w:val="a0"/>
    <w:link w:val="a5"/>
    <w:uiPriority w:val="99"/>
    <w:semiHidden/>
    <w:rsid w:val="001A662C"/>
    <w:rPr>
      <w:sz w:val="18"/>
      <w:szCs w:val="18"/>
    </w:rPr>
  </w:style>
  <w:style w:type="character" w:customStyle="1" w:styleId="MTEquationSection">
    <w:name w:val="MTEquationSection"/>
    <w:basedOn w:val="a0"/>
    <w:rsid w:val="00CC391D"/>
    <w:rPr>
      <w:vanish/>
      <w:color w:val="FF0000"/>
    </w:rPr>
  </w:style>
  <w:style w:type="paragraph" w:customStyle="1" w:styleId="MTDisplayEquation">
    <w:name w:val="MTDisplayEquation"/>
    <w:basedOn w:val="a"/>
    <w:next w:val="a"/>
    <w:link w:val="MTDisplayEquation0"/>
    <w:rsid w:val="00CC391D"/>
    <w:pPr>
      <w:tabs>
        <w:tab w:val="center" w:pos="4160"/>
        <w:tab w:val="right" w:pos="8300"/>
      </w:tabs>
    </w:pPr>
  </w:style>
  <w:style w:type="character" w:customStyle="1" w:styleId="MTDisplayEquation0">
    <w:name w:val="MTDisplayEquation 字符"/>
    <w:basedOn w:val="a0"/>
    <w:link w:val="MTDisplayEquation"/>
    <w:rsid w:val="00CC391D"/>
  </w:style>
  <w:style w:type="paragraph" w:styleId="a6">
    <w:name w:val="List Paragraph"/>
    <w:basedOn w:val="a"/>
    <w:uiPriority w:val="34"/>
    <w:qFormat/>
    <w:rsid w:val="0014333F"/>
    <w:pPr>
      <w:ind w:firstLine="420"/>
    </w:pPr>
  </w:style>
  <w:style w:type="character" w:customStyle="1" w:styleId="1Char">
    <w:name w:val="标题 1 Char"/>
    <w:basedOn w:val="a0"/>
    <w:link w:val="1"/>
    <w:uiPriority w:val="9"/>
    <w:rsid w:val="00231D2F"/>
    <w:rPr>
      <w:rFonts w:eastAsia="黑体"/>
      <w:b/>
      <w:bCs/>
      <w:kern w:val="44"/>
      <w:sz w:val="30"/>
      <w:szCs w:val="44"/>
    </w:rPr>
  </w:style>
  <w:style w:type="character" w:customStyle="1" w:styleId="2Char">
    <w:name w:val="标题 2 Char"/>
    <w:basedOn w:val="a0"/>
    <w:link w:val="2"/>
    <w:uiPriority w:val="9"/>
    <w:rsid w:val="00231D2F"/>
    <w:rPr>
      <w:rFonts w:asciiTheme="majorHAnsi" w:eastAsia="黑体" w:hAnsiTheme="majorHAnsi" w:cstheme="majorBidi"/>
      <w:b/>
      <w:bCs/>
      <w:sz w:val="28"/>
      <w:szCs w:val="32"/>
    </w:rPr>
  </w:style>
  <w:style w:type="character" w:customStyle="1" w:styleId="3Char">
    <w:name w:val="标题 3 Char"/>
    <w:basedOn w:val="a0"/>
    <w:link w:val="3"/>
    <w:uiPriority w:val="9"/>
    <w:rsid w:val="00C83D60"/>
    <w:rPr>
      <w:rFonts w:ascii="Times New Roman" w:eastAsia="黑体" w:hAnsi="Times New Roman"/>
      <w:bCs/>
      <w:sz w:val="24"/>
      <w:szCs w:val="32"/>
    </w:rPr>
  </w:style>
  <w:style w:type="character" w:customStyle="1" w:styleId="4Char">
    <w:name w:val="标题 4 Char"/>
    <w:basedOn w:val="a0"/>
    <w:link w:val="4"/>
    <w:uiPriority w:val="9"/>
    <w:rsid w:val="00C83D60"/>
    <w:rPr>
      <w:rFonts w:asciiTheme="majorHAnsi" w:eastAsia="黑体" w:hAnsiTheme="majorHAnsi" w:cstheme="majorBidi"/>
      <w:b/>
      <w:bCs/>
      <w:szCs w:val="28"/>
    </w:rPr>
  </w:style>
  <w:style w:type="character" w:styleId="a7">
    <w:name w:val="annotation reference"/>
    <w:basedOn w:val="a0"/>
    <w:uiPriority w:val="99"/>
    <w:semiHidden/>
    <w:unhideWhenUsed/>
    <w:rsid w:val="00E27A95"/>
    <w:rPr>
      <w:sz w:val="21"/>
      <w:szCs w:val="21"/>
    </w:rPr>
  </w:style>
  <w:style w:type="paragraph" w:styleId="a8">
    <w:name w:val="annotation text"/>
    <w:basedOn w:val="a"/>
    <w:link w:val="Char2"/>
    <w:uiPriority w:val="99"/>
    <w:semiHidden/>
    <w:unhideWhenUsed/>
    <w:rsid w:val="00E27A95"/>
    <w:pPr>
      <w:jc w:val="left"/>
    </w:pPr>
  </w:style>
  <w:style w:type="character" w:customStyle="1" w:styleId="Char2">
    <w:name w:val="批注文字 Char"/>
    <w:basedOn w:val="a0"/>
    <w:link w:val="a8"/>
    <w:uiPriority w:val="99"/>
    <w:semiHidden/>
    <w:rsid w:val="00E27A95"/>
    <w:rPr>
      <w:rFonts w:ascii="Times New Roman" w:eastAsia="宋体" w:hAnsi="Times New Roman"/>
    </w:rPr>
  </w:style>
  <w:style w:type="paragraph" w:styleId="a9">
    <w:name w:val="annotation subject"/>
    <w:basedOn w:val="a8"/>
    <w:next w:val="a8"/>
    <w:link w:val="Char3"/>
    <w:uiPriority w:val="99"/>
    <w:semiHidden/>
    <w:unhideWhenUsed/>
    <w:rsid w:val="00E27A95"/>
    <w:rPr>
      <w:b/>
      <w:bCs/>
    </w:rPr>
  </w:style>
  <w:style w:type="character" w:customStyle="1" w:styleId="Char3">
    <w:name w:val="批注主题 Char"/>
    <w:basedOn w:val="Char2"/>
    <w:link w:val="a9"/>
    <w:uiPriority w:val="99"/>
    <w:semiHidden/>
    <w:rsid w:val="00E27A95"/>
    <w:rPr>
      <w:rFonts w:ascii="Times New Roman" w:eastAsia="宋体"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D2F"/>
    <w:pPr>
      <w:widowControl w:val="0"/>
      <w:ind w:firstLineChars="200" w:firstLine="200"/>
      <w:jc w:val="both"/>
    </w:pPr>
    <w:rPr>
      <w:rFonts w:ascii="Times New Roman" w:eastAsia="宋体" w:hAnsi="Times New Roman"/>
    </w:rPr>
  </w:style>
  <w:style w:type="paragraph" w:styleId="1">
    <w:name w:val="heading 1"/>
    <w:basedOn w:val="a"/>
    <w:next w:val="a"/>
    <w:link w:val="1Char"/>
    <w:uiPriority w:val="9"/>
    <w:qFormat/>
    <w:rsid w:val="00231D2F"/>
    <w:pPr>
      <w:keepNext/>
      <w:keepLines/>
      <w:spacing w:before="340" w:after="330" w:line="578" w:lineRule="auto"/>
      <w:outlineLvl w:val="0"/>
    </w:pPr>
    <w:rPr>
      <w:rFonts w:eastAsia="黑体"/>
      <w:b/>
      <w:bCs/>
      <w:kern w:val="44"/>
      <w:sz w:val="30"/>
      <w:szCs w:val="44"/>
    </w:rPr>
  </w:style>
  <w:style w:type="paragraph" w:styleId="2">
    <w:name w:val="heading 2"/>
    <w:basedOn w:val="a"/>
    <w:next w:val="a"/>
    <w:link w:val="2Char"/>
    <w:uiPriority w:val="9"/>
    <w:unhideWhenUsed/>
    <w:qFormat/>
    <w:rsid w:val="00231D2F"/>
    <w:pPr>
      <w:keepNext/>
      <w:keepLines/>
      <w:spacing w:before="260"/>
      <w:ind w:firstLineChars="0" w:firstLine="0"/>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C83D60"/>
    <w:pPr>
      <w:keepNext/>
      <w:keepLines/>
      <w:spacing w:before="260" w:line="415" w:lineRule="auto"/>
      <w:ind w:firstLineChars="0" w:firstLine="0"/>
      <w:outlineLvl w:val="2"/>
    </w:pPr>
    <w:rPr>
      <w:rFonts w:eastAsia="黑体"/>
      <w:bCs/>
      <w:sz w:val="24"/>
      <w:szCs w:val="32"/>
    </w:rPr>
  </w:style>
  <w:style w:type="paragraph" w:styleId="4">
    <w:name w:val="heading 4"/>
    <w:basedOn w:val="a"/>
    <w:next w:val="a"/>
    <w:link w:val="4Char"/>
    <w:uiPriority w:val="9"/>
    <w:unhideWhenUsed/>
    <w:qFormat/>
    <w:rsid w:val="00C83D60"/>
    <w:pPr>
      <w:keepNext/>
      <w:keepLines/>
      <w:spacing w:beforeLines="100" w:before="100"/>
      <w:ind w:firstLineChars="0" w:firstLine="0"/>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66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662C"/>
    <w:rPr>
      <w:sz w:val="18"/>
      <w:szCs w:val="18"/>
    </w:rPr>
  </w:style>
  <w:style w:type="paragraph" w:styleId="a4">
    <w:name w:val="footer"/>
    <w:basedOn w:val="a"/>
    <w:link w:val="Char0"/>
    <w:uiPriority w:val="99"/>
    <w:unhideWhenUsed/>
    <w:rsid w:val="001A662C"/>
    <w:pPr>
      <w:tabs>
        <w:tab w:val="center" w:pos="4153"/>
        <w:tab w:val="right" w:pos="8306"/>
      </w:tabs>
      <w:snapToGrid w:val="0"/>
      <w:jc w:val="left"/>
    </w:pPr>
    <w:rPr>
      <w:sz w:val="18"/>
      <w:szCs w:val="18"/>
    </w:rPr>
  </w:style>
  <w:style w:type="character" w:customStyle="1" w:styleId="Char0">
    <w:name w:val="页脚 Char"/>
    <w:basedOn w:val="a0"/>
    <w:link w:val="a4"/>
    <w:uiPriority w:val="99"/>
    <w:rsid w:val="001A662C"/>
    <w:rPr>
      <w:sz w:val="18"/>
      <w:szCs w:val="18"/>
    </w:rPr>
  </w:style>
  <w:style w:type="paragraph" w:styleId="a5">
    <w:name w:val="Balloon Text"/>
    <w:basedOn w:val="a"/>
    <w:link w:val="Char1"/>
    <w:uiPriority w:val="99"/>
    <w:semiHidden/>
    <w:unhideWhenUsed/>
    <w:rsid w:val="001A662C"/>
    <w:rPr>
      <w:sz w:val="18"/>
      <w:szCs w:val="18"/>
    </w:rPr>
  </w:style>
  <w:style w:type="character" w:customStyle="1" w:styleId="Char1">
    <w:name w:val="批注框文本 Char"/>
    <w:basedOn w:val="a0"/>
    <w:link w:val="a5"/>
    <w:uiPriority w:val="99"/>
    <w:semiHidden/>
    <w:rsid w:val="001A662C"/>
    <w:rPr>
      <w:sz w:val="18"/>
      <w:szCs w:val="18"/>
    </w:rPr>
  </w:style>
  <w:style w:type="character" w:customStyle="1" w:styleId="MTEquationSection">
    <w:name w:val="MTEquationSection"/>
    <w:basedOn w:val="a0"/>
    <w:rsid w:val="00CC391D"/>
    <w:rPr>
      <w:vanish/>
      <w:color w:val="FF0000"/>
    </w:rPr>
  </w:style>
  <w:style w:type="paragraph" w:customStyle="1" w:styleId="MTDisplayEquation">
    <w:name w:val="MTDisplayEquation"/>
    <w:basedOn w:val="a"/>
    <w:next w:val="a"/>
    <w:link w:val="MTDisplayEquation0"/>
    <w:rsid w:val="00CC391D"/>
    <w:pPr>
      <w:tabs>
        <w:tab w:val="center" w:pos="4160"/>
        <w:tab w:val="right" w:pos="8300"/>
      </w:tabs>
    </w:pPr>
  </w:style>
  <w:style w:type="character" w:customStyle="1" w:styleId="MTDisplayEquation0">
    <w:name w:val="MTDisplayEquation 字符"/>
    <w:basedOn w:val="a0"/>
    <w:link w:val="MTDisplayEquation"/>
    <w:rsid w:val="00CC391D"/>
  </w:style>
  <w:style w:type="paragraph" w:styleId="a6">
    <w:name w:val="List Paragraph"/>
    <w:basedOn w:val="a"/>
    <w:uiPriority w:val="34"/>
    <w:qFormat/>
    <w:rsid w:val="0014333F"/>
    <w:pPr>
      <w:ind w:firstLine="420"/>
    </w:pPr>
  </w:style>
  <w:style w:type="character" w:customStyle="1" w:styleId="1Char">
    <w:name w:val="标题 1 Char"/>
    <w:basedOn w:val="a0"/>
    <w:link w:val="1"/>
    <w:uiPriority w:val="9"/>
    <w:rsid w:val="00231D2F"/>
    <w:rPr>
      <w:rFonts w:eastAsia="黑体"/>
      <w:b/>
      <w:bCs/>
      <w:kern w:val="44"/>
      <w:sz w:val="30"/>
      <w:szCs w:val="44"/>
    </w:rPr>
  </w:style>
  <w:style w:type="character" w:customStyle="1" w:styleId="2Char">
    <w:name w:val="标题 2 Char"/>
    <w:basedOn w:val="a0"/>
    <w:link w:val="2"/>
    <w:uiPriority w:val="9"/>
    <w:rsid w:val="00231D2F"/>
    <w:rPr>
      <w:rFonts w:asciiTheme="majorHAnsi" w:eastAsia="黑体" w:hAnsiTheme="majorHAnsi" w:cstheme="majorBidi"/>
      <w:b/>
      <w:bCs/>
      <w:sz w:val="28"/>
      <w:szCs w:val="32"/>
    </w:rPr>
  </w:style>
  <w:style w:type="character" w:customStyle="1" w:styleId="3Char">
    <w:name w:val="标题 3 Char"/>
    <w:basedOn w:val="a0"/>
    <w:link w:val="3"/>
    <w:uiPriority w:val="9"/>
    <w:rsid w:val="00C83D60"/>
    <w:rPr>
      <w:rFonts w:ascii="Times New Roman" w:eastAsia="黑体" w:hAnsi="Times New Roman"/>
      <w:bCs/>
      <w:sz w:val="24"/>
      <w:szCs w:val="32"/>
    </w:rPr>
  </w:style>
  <w:style w:type="character" w:customStyle="1" w:styleId="4Char">
    <w:name w:val="标题 4 Char"/>
    <w:basedOn w:val="a0"/>
    <w:link w:val="4"/>
    <w:uiPriority w:val="9"/>
    <w:rsid w:val="00C83D60"/>
    <w:rPr>
      <w:rFonts w:asciiTheme="majorHAnsi" w:eastAsia="黑体" w:hAnsiTheme="majorHAnsi" w:cstheme="majorBidi"/>
      <w:b/>
      <w:bCs/>
      <w:szCs w:val="28"/>
    </w:rPr>
  </w:style>
  <w:style w:type="character" w:styleId="a7">
    <w:name w:val="annotation reference"/>
    <w:basedOn w:val="a0"/>
    <w:uiPriority w:val="99"/>
    <w:semiHidden/>
    <w:unhideWhenUsed/>
    <w:rsid w:val="00E27A95"/>
    <w:rPr>
      <w:sz w:val="21"/>
      <w:szCs w:val="21"/>
    </w:rPr>
  </w:style>
  <w:style w:type="paragraph" w:styleId="a8">
    <w:name w:val="annotation text"/>
    <w:basedOn w:val="a"/>
    <w:link w:val="Char2"/>
    <w:uiPriority w:val="99"/>
    <w:semiHidden/>
    <w:unhideWhenUsed/>
    <w:rsid w:val="00E27A95"/>
    <w:pPr>
      <w:jc w:val="left"/>
    </w:pPr>
  </w:style>
  <w:style w:type="character" w:customStyle="1" w:styleId="Char2">
    <w:name w:val="批注文字 Char"/>
    <w:basedOn w:val="a0"/>
    <w:link w:val="a8"/>
    <w:uiPriority w:val="99"/>
    <w:semiHidden/>
    <w:rsid w:val="00E27A95"/>
    <w:rPr>
      <w:rFonts w:ascii="Times New Roman" w:eastAsia="宋体" w:hAnsi="Times New Roman"/>
    </w:rPr>
  </w:style>
  <w:style w:type="paragraph" w:styleId="a9">
    <w:name w:val="annotation subject"/>
    <w:basedOn w:val="a8"/>
    <w:next w:val="a8"/>
    <w:link w:val="Char3"/>
    <w:uiPriority w:val="99"/>
    <w:semiHidden/>
    <w:unhideWhenUsed/>
    <w:rsid w:val="00E27A95"/>
    <w:rPr>
      <w:b/>
      <w:bCs/>
    </w:rPr>
  </w:style>
  <w:style w:type="character" w:customStyle="1" w:styleId="Char3">
    <w:name w:val="批注主题 Char"/>
    <w:basedOn w:val="Char2"/>
    <w:link w:val="a9"/>
    <w:uiPriority w:val="99"/>
    <w:semiHidden/>
    <w:rsid w:val="00E27A95"/>
    <w:rPr>
      <w:rFonts w:ascii="Times New Roman" w:eastAsia="宋体"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99" Type="http://schemas.openxmlformats.org/officeDocument/2006/relationships/image" Target="media/image128.wmf"/><Relationship Id="rId21" Type="http://schemas.openxmlformats.org/officeDocument/2006/relationships/image" Target="media/image7.wmf"/><Relationship Id="rId63" Type="http://schemas.openxmlformats.org/officeDocument/2006/relationships/oleObject" Target="embeddings/oleObject29.bin"/><Relationship Id="rId159" Type="http://schemas.openxmlformats.org/officeDocument/2006/relationships/oleObject" Target="embeddings/oleObject84.bin"/><Relationship Id="rId324" Type="http://schemas.openxmlformats.org/officeDocument/2006/relationships/image" Target="media/image138.wmf"/><Relationship Id="rId366" Type="http://schemas.openxmlformats.org/officeDocument/2006/relationships/oleObject" Target="embeddings/oleObject193.bin"/><Relationship Id="rId170" Type="http://schemas.openxmlformats.org/officeDocument/2006/relationships/image" Target="media/image69.wmf"/><Relationship Id="rId226" Type="http://schemas.openxmlformats.org/officeDocument/2006/relationships/oleObject" Target="embeddings/oleObject124.bin"/><Relationship Id="rId433" Type="http://schemas.openxmlformats.org/officeDocument/2006/relationships/oleObject" Target="embeddings/oleObject222.bin"/><Relationship Id="rId268" Type="http://schemas.openxmlformats.org/officeDocument/2006/relationships/image" Target="media/image113.wmf"/><Relationship Id="rId32" Type="http://schemas.openxmlformats.org/officeDocument/2006/relationships/oleObject" Target="embeddings/oleObject12.bin"/><Relationship Id="rId74" Type="http://schemas.openxmlformats.org/officeDocument/2006/relationships/image" Target="media/image31.wmf"/><Relationship Id="rId128" Type="http://schemas.openxmlformats.org/officeDocument/2006/relationships/oleObject" Target="embeddings/oleObject67.bin"/><Relationship Id="rId335" Type="http://schemas.openxmlformats.org/officeDocument/2006/relationships/oleObject" Target="embeddings/oleObject179.bin"/><Relationship Id="rId377" Type="http://schemas.openxmlformats.org/officeDocument/2006/relationships/oleObject" Target="embeddings/Microsoft_Word_97_-_2003___10.doc"/><Relationship Id="rId5" Type="http://schemas.openxmlformats.org/officeDocument/2006/relationships/settings" Target="settings.xml"/><Relationship Id="rId181" Type="http://schemas.openxmlformats.org/officeDocument/2006/relationships/oleObject" Target="embeddings/oleObject99.bin"/><Relationship Id="rId237" Type="http://schemas.openxmlformats.org/officeDocument/2006/relationships/oleObject" Target="embeddings/oleObject130.bin"/><Relationship Id="rId402" Type="http://schemas.openxmlformats.org/officeDocument/2006/relationships/oleObject" Target="embeddings/oleObject206.bin"/><Relationship Id="rId279" Type="http://schemas.openxmlformats.org/officeDocument/2006/relationships/image" Target="media/image118.wmf"/><Relationship Id="rId444" Type="http://schemas.openxmlformats.org/officeDocument/2006/relationships/fontTable" Target="fontTable.xml"/><Relationship Id="rId43" Type="http://schemas.openxmlformats.org/officeDocument/2006/relationships/image" Target="media/image18.wmf"/><Relationship Id="rId139" Type="http://schemas.openxmlformats.org/officeDocument/2006/relationships/image" Target="media/image59.wmf"/><Relationship Id="rId290" Type="http://schemas.openxmlformats.org/officeDocument/2006/relationships/oleObject" Target="embeddings/oleObject156.bin"/><Relationship Id="rId304" Type="http://schemas.openxmlformats.org/officeDocument/2006/relationships/oleObject" Target="embeddings/oleObject163.bin"/><Relationship Id="rId346" Type="http://schemas.openxmlformats.org/officeDocument/2006/relationships/oleObject" Target="embeddings/oleObject183.bin"/><Relationship Id="rId388" Type="http://schemas.openxmlformats.org/officeDocument/2006/relationships/image" Target="media/image168.wmf"/><Relationship Id="rId85" Type="http://schemas.openxmlformats.org/officeDocument/2006/relationships/oleObject" Target="embeddings/oleObject41.bin"/><Relationship Id="rId150" Type="http://schemas.openxmlformats.org/officeDocument/2006/relationships/oleObject" Target="embeddings/oleObject79.bin"/><Relationship Id="rId192" Type="http://schemas.openxmlformats.org/officeDocument/2006/relationships/oleObject" Target="embeddings/oleObject104.bin"/><Relationship Id="rId206" Type="http://schemas.openxmlformats.org/officeDocument/2006/relationships/oleObject" Target="embeddings/oleObject111.bin"/><Relationship Id="rId413" Type="http://schemas.openxmlformats.org/officeDocument/2006/relationships/image" Target="media/image180.wmf"/><Relationship Id="rId248" Type="http://schemas.openxmlformats.org/officeDocument/2006/relationships/image" Target="media/image103.wmf"/><Relationship Id="rId12" Type="http://schemas.openxmlformats.org/officeDocument/2006/relationships/oleObject" Target="embeddings/oleObject2.bin"/><Relationship Id="rId108" Type="http://schemas.openxmlformats.org/officeDocument/2006/relationships/oleObject" Target="embeddings/oleObject56.bin"/><Relationship Id="rId315" Type="http://schemas.openxmlformats.org/officeDocument/2006/relationships/oleObject" Target="embeddings/oleObject169.bin"/><Relationship Id="rId357" Type="http://schemas.openxmlformats.org/officeDocument/2006/relationships/image" Target="media/image153.wmf"/><Relationship Id="rId54" Type="http://schemas.openxmlformats.org/officeDocument/2006/relationships/oleObject" Target="embeddings/oleObject24.bin"/><Relationship Id="rId96" Type="http://schemas.openxmlformats.org/officeDocument/2006/relationships/oleObject" Target="embeddings/oleObject47.bin"/><Relationship Id="rId161" Type="http://schemas.openxmlformats.org/officeDocument/2006/relationships/image" Target="media/image67.wmf"/><Relationship Id="rId217" Type="http://schemas.openxmlformats.org/officeDocument/2006/relationships/image" Target="media/image90.wmf"/><Relationship Id="rId399" Type="http://schemas.openxmlformats.org/officeDocument/2006/relationships/image" Target="media/image173.wmf"/><Relationship Id="rId259" Type="http://schemas.openxmlformats.org/officeDocument/2006/relationships/oleObject" Target="embeddings/oleObject141.bin"/><Relationship Id="rId424" Type="http://schemas.openxmlformats.org/officeDocument/2006/relationships/oleObject" Target="embeddings/oleObject217.bin"/><Relationship Id="rId23" Type="http://schemas.openxmlformats.org/officeDocument/2006/relationships/image" Target="media/image8.wmf"/><Relationship Id="rId119" Type="http://schemas.openxmlformats.org/officeDocument/2006/relationships/image" Target="media/image50.wmf"/><Relationship Id="rId270" Type="http://schemas.openxmlformats.org/officeDocument/2006/relationships/image" Target="media/image114.wmf"/><Relationship Id="rId326" Type="http://schemas.openxmlformats.org/officeDocument/2006/relationships/image" Target="media/image139.wmf"/><Relationship Id="rId65" Type="http://schemas.openxmlformats.org/officeDocument/2006/relationships/oleObject" Target="embeddings/oleObject30.bin"/><Relationship Id="rId130" Type="http://schemas.openxmlformats.org/officeDocument/2006/relationships/oleObject" Target="embeddings/oleObject68.bin"/><Relationship Id="rId368" Type="http://schemas.openxmlformats.org/officeDocument/2006/relationships/image" Target="media/image158.wmf"/><Relationship Id="rId172" Type="http://schemas.openxmlformats.org/officeDocument/2006/relationships/image" Target="media/image70.wmf"/><Relationship Id="rId228" Type="http://schemas.openxmlformats.org/officeDocument/2006/relationships/image" Target="media/image93.wmf"/><Relationship Id="rId435" Type="http://schemas.openxmlformats.org/officeDocument/2006/relationships/oleObject" Target="embeddings/oleObject223.bin"/><Relationship Id="rId281" Type="http://schemas.openxmlformats.org/officeDocument/2006/relationships/image" Target="media/image119.wmf"/><Relationship Id="rId337" Type="http://schemas.openxmlformats.org/officeDocument/2006/relationships/oleObject" Target="embeddings/Microsoft_Word_97_-_2003___5.doc"/><Relationship Id="rId34" Type="http://schemas.openxmlformats.org/officeDocument/2006/relationships/oleObject" Target="embeddings/oleObject13.bin"/><Relationship Id="rId76" Type="http://schemas.openxmlformats.org/officeDocument/2006/relationships/image" Target="media/image32.wmf"/><Relationship Id="rId141" Type="http://schemas.openxmlformats.org/officeDocument/2006/relationships/image" Target="media/image60.wmf"/><Relationship Id="rId379" Type="http://schemas.openxmlformats.org/officeDocument/2006/relationships/oleObject" Target="embeddings/oleObject197.bin"/><Relationship Id="rId7" Type="http://schemas.openxmlformats.org/officeDocument/2006/relationships/footnotes" Target="footnotes.xml"/><Relationship Id="rId183" Type="http://schemas.openxmlformats.org/officeDocument/2006/relationships/oleObject" Target="embeddings/Microsoft_Word_97_-_2003___1.doc"/><Relationship Id="rId239" Type="http://schemas.openxmlformats.org/officeDocument/2006/relationships/oleObject" Target="embeddings/oleObject131.bin"/><Relationship Id="rId390" Type="http://schemas.openxmlformats.org/officeDocument/2006/relationships/image" Target="media/image169.wmf"/><Relationship Id="rId404" Type="http://schemas.openxmlformats.org/officeDocument/2006/relationships/oleObject" Target="embeddings/oleObject207.bin"/><Relationship Id="rId250" Type="http://schemas.openxmlformats.org/officeDocument/2006/relationships/image" Target="media/image104.wmf"/><Relationship Id="rId292" Type="http://schemas.openxmlformats.org/officeDocument/2006/relationships/oleObject" Target="embeddings/oleObject157.bin"/><Relationship Id="rId306" Type="http://schemas.openxmlformats.org/officeDocument/2006/relationships/image" Target="media/image131.wmf"/><Relationship Id="rId45" Type="http://schemas.openxmlformats.org/officeDocument/2006/relationships/oleObject" Target="embeddings/oleObject19.bin"/><Relationship Id="rId87" Type="http://schemas.openxmlformats.org/officeDocument/2006/relationships/image" Target="media/image37.wmf"/><Relationship Id="rId110" Type="http://schemas.openxmlformats.org/officeDocument/2006/relationships/oleObject" Target="embeddings/oleObject57.bin"/><Relationship Id="rId348" Type="http://schemas.openxmlformats.org/officeDocument/2006/relationships/image" Target="media/image149.wmf"/><Relationship Id="rId152" Type="http://schemas.openxmlformats.org/officeDocument/2006/relationships/oleObject" Target="embeddings/oleObject80.bin"/><Relationship Id="rId194" Type="http://schemas.openxmlformats.org/officeDocument/2006/relationships/oleObject" Target="embeddings/oleObject105.bin"/><Relationship Id="rId208" Type="http://schemas.openxmlformats.org/officeDocument/2006/relationships/oleObject" Target="embeddings/oleObject112.bin"/><Relationship Id="rId415" Type="http://schemas.openxmlformats.org/officeDocument/2006/relationships/image" Target="media/image181.wmf"/><Relationship Id="rId261" Type="http://schemas.openxmlformats.org/officeDocument/2006/relationships/oleObject" Target="embeddings/oleObject142.bin"/><Relationship Id="rId14" Type="http://schemas.openxmlformats.org/officeDocument/2006/relationships/oleObject" Target="embeddings/oleObject3.bin"/><Relationship Id="rId56" Type="http://schemas.openxmlformats.org/officeDocument/2006/relationships/oleObject" Target="embeddings/oleObject25.bin"/><Relationship Id="rId317" Type="http://schemas.openxmlformats.org/officeDocument/2006/relationships/oleObject" Target="embeddings/oleObject170.bin"/><Relationship Id="rId359" Type="http://schemas.openxmlformats.org/officeDocument/2006/relationships/image" Target="media/image154.wmf"/><Relationship Id="rId98" Type="http://schemas.openxmlformats.org/officeDocument/2006/relationships/oleObject" Target="embeddings/oleObject48.bin"/><Relationship Id="rId121" Type="http://schemas.openxmlformats.org/officeDocument/2006/relationships/oleObject" Target="embeddings/oleObject63.bin"/><Relationship Id="rId163" Type="http://schemas.openxmlformats.org/officeDocument/2006/relationships/oleObject" Target="embeddings/oleObject87.bin"/><Relationship Id="rId219" Type="http://schemas.openxmlformats.org/officeDocument/2006/relationships/image" Target="media/image91.wmf"/><Relationship Id="rId370" Type="http://schemas.openxmlformats.org/officeDocument/2006/relationships/image" Target="media/image159.emf"/><Relationship Id="rId426" Type="http://schemas.openxmlformats.org/officeDocument/2006/relationships/oleObject" Target="embeddings/oleObject218.bin"/><Relationship Id="rId230" Type="http://schemas.openxmlformats.org/officeDocument/2006/relationships/image" Target="media/image94.wmf"/><Relationship Id="rId25" Type="http://schemas.openxmlformats.org/officeDocument/2006/relationships/image" Target="media/image9.wmf"/><Relationship Id="rId67" Type="http://schemas.openxmlformats.org/officeDocument/2006/relationships/oleObject" Target="embeddings/oleObject31.bin"/><Relationship Id="rId272" Type="http://schemas.openxmlformats.org/officeDocument/2006/relationships/image" Target="media/image115.wmf"/><Relationship Id="rId328" Type="http://schemas.openxmlformats.org/officeDocument/2006/relationships/image" Target="media/image140.wmf"/><Relationship Id="rId132" Type="http://schemas.openxmlformats.org/officeDocument/2006/relationships/oleObject" Target="embeddings/oleObject69.bin"/><Relationship Id="rId174" Type="http://schemas.openxmlformats.org/officeDocument/2006/relationships/oleObject" Target="embeddings/oleObject95.bin"/><Relationship Id="rId381" Type="http://schemas.openxmlformats.org/officeDocument/2006/relationships/oleObject" Target="embeddings/Microsoft_Word_97_-_2003___11.doc"/><Relationship Id="rId241" Type="http://schemas.openxmlformats.org/officeDocument/2006/relationships/oleObject" Target="embeddings/oleObject132.bin"/><Relationship Id="rId437" Type="http://schemas.openxmlformats.org/officeDocument/2006/relationships/oleObject" Target="embeddings/oleObject224.bin"/><Relationship Id="rId36" Type="http://schemas.openxmlformats.org/officeDocument/2006/relationships/oleObject" Target="embeddings/oleObject14.bin"/><Relationship Id="rId283" Type="http://schemas.openxmlformats.org/officeDocument/2006/relationships/image" Target="media/image120.wmf"/><Relationship Id="rId339" Type="http://schemas.openxmlformats.org/officeDocument/2006/relationships/image" Target="media/image145.emf"/><Relationship Id="rId78" Type="http://schemas.openxmlformats.org/officeDocument/2006/relationships/image" Target="media/image33.wmf"/><Relationship Id="rId101" Type="http://schemas.openxmlformats.org/officeDocument/2006/relationships/oleObject" Target="embeddings/oleObject50.bin"/><Relationship Id="rId143" Type="http://schemas.openxmlformats.org/officeDocument/2006/relationships/image" Target="media/image61.wmf"/><Relationship Id="rId185" Type="http://schemas.openxmlformats.org/officeDocument/2006/relationships/oleObject" Target="embeddings/oleObject100.bin"/><Relationship Id="rId350" Type="http://schemas.openxmlformats.org/officeDocument/2006/relationships/oleObject" Target="embeddings/oleObject186.bin"/><Relationship Id="rId406" Type="http://schemas.openxmlformats.org/officeDocument/2006/relationships/oleObject" Target="embeddings/oleObject208.bin"/><Relationship Id="rId9" Type="http://schemas.openxmlformats.org/officeDocument/2006/relationships/image" Target="media/image1.wmf"/><Relationship Id="rId210" Type="http://schemas.openxmlformats.org/officeDocument/2006/relationships/oleObject" Target="embeddings/oleObject113.bin"/><Relationship Id="rId392" Type="http://schemas.openxmlformats.org/officeDocument/2006/relationships/image" Target="media/image170.wmf"/><Relationship Id="rId252" Type="http://schemas.openxmlformats.org/officeDocument/2006/relationships/image" Target="media/image105.wmf"/><Relationship Id="rId294" Type="http://schemas.openxmlformats.org/officeDocument/2006/relationships/oleObject" Target="embeddings/oleObject158.bin"/><Relationship Id="rId308" Type="http://schemas.openxmlformats.org/officeDocument/2006/relationships/image" Target="media/image132.emf"/><Relationship Id="rId47" Type="http://schemas.openxmlformats.org/officeDocument/2006/relationships/oleObject" Target="embeddings/oleObject20.bin"/><Relationship Id="rId89" Type="http://schemas.openxmlformats.org/officeDocument/2006/relationships/image" Target="media/image38.wmf"/><Relationship Id="rId112" Type="http://schemas.openxmlformats.org/officeDocument/2006/relationships/oleObject" Target="embeddings/oleObject58.bin"/><Relationship Id="rId154" Type="http://schemas.openxmlformats.org/officeDocument/2006/relationships/oleObject" Target="embeddings/oleObject81.bin"/><Relationship Id="rId361" Type="http://schemas.openxmlformats.org/officeDocument/2006/relationships/image" Target="media/image155.wmf"/><Relationship Id="rId196" Type="http://schemas.openxmlformats.org/officeDocument/2006/relationships/oleObject" Target="embeddings/oleObject106.bin"/><Relationship Id="rId417" Type="http://schemas.openxmlformats.org/officeDocument/2006/relationships/image" Target="media/image182.wmf"/><Relationship Id="rId16" Type="http://schemas.openxmlformats.org/officeDocument/2006/relationships/oleObject" Target="embeddings/oleObject4.bin"/><Relationship Id="rId221" Type="http://schemas.openxmlformats.org/officeDocument/2006/relationships/image" Target="media/image92.wmf"/><Relationship Id="rId263" Type="http://schemas.openxmlformats.org/officeDocument/2006/relationships/oleObject" Target="embeddings/oleObject143.bin"/><Relationship Id="rId319" Type="http://schemas.openxmlformats.org/officeDocument/2006/relationships/image" Target="media/image136.wmf"/><Relationship Id="rId58" Type="http://schemas.openxmlformats.org/officeDocument/2006/relationships/oleObject" Target="embeddings/oleObject26.bin"/><Relationship Id="rId123" Type="http://schemas.openxmlformats.org/officeDocument/2006/relationships/oleObject" Target="embeddings/oleObject64.bin"/><Relationship Id="rId330" Type="http://schemas.openxmlformats.org/officeDocument/2006/relationships/image" Target="media/image141.wmf"/><Relationship Id="rId165" Type="http://schemas.openxmlformats.org/officeDocument/2006/relationships/oleObject" Target="embeddings/oleObject89.bin"/><Relationship Id="rId372" Type="http://schemas.openxmlformats.org/officeDocument/2006/relationships/image" Target="media/image160.wmf"/><Relationship Id="rId428" Type="http://schemas.openxmlformats.org/officeDocument/2006/relationships/oleObject" Target="embeddings/oleObject219.bin"/><Relationship Id="rId232" Type="http://schemas.openxmlformats.org/officeDocument/2006/relationships/image" Target="media/image95.wmf"/><Relationship Id="rId274" Type="http://schemas.openxmlformats.org/officeDocument/2006/relationships/oleObject" Target="embeddings/oleObject148.bin"/><Relationship Id="rId27" Type="http://schemas.openxmlformats.org/officeDocument/2006/relationships/image" Target="media/image10.wmf"/><Relationship Id="rId69" Type="http://schemas.openxmlformats.org/officeDocument/2006/relationships/oleObject" Target="embeddings/oleObject32.bin"/><Relationship Id="rId134" Type="http://schemas.openxmlformats.org/officeDocument/2006/relationships/oleObject" Target="embeddings/oleObject70.bin"/><Relationship Id="rId80" Type="http://schemas.openxmlformats.org/officeDocument/2006/relationships/image" Target="media/image34.wmf"/><Relationship Id="rId176" Type="http://schemas.openxmlformats.org/officeDocument/2006/relationships/oleObject" Target="embeddings/oleObject96.bin"/><Relationship Id="rId341" Type="http://schemas.openxmlformats.org/officeDocument/2006/relationships/oleObject" Target="embeddings/oleObject181.bin"/><Relationship Id="rId383" Type="http://schemas.openxmlformats.org/officeDocument/2006/relationships/oleObject" Target="embeddings/Microsoft_Word_97_-_2003___12.doc"/><Relationship Id="rId439" Type="http://schemas.openxmlformats.org/officeDocument/2006/relationships/header" Target="header2.xml"/><Relationship Id="rId201" Type="http://schemas.openxmlformats.org/officeDocument/2006/relationships/image" Target="media/image83.wmf"/><Relationship Id="rId243" Type="http://schemas.openxmlformats.org/officeDocument/2006/relationships/oleObject" Target="embeddings/oleObject133.bin"/><Relationship Id="rId285" Type="http://schemas.openxmlformats.org/officeDocument/2006/relationships/image" Target="media/image121.wmf"/><Relationship Id="rId38" Type="http://schemas.openxmlformats.org/officeDocument/2006/relationships/oleObject" Target="embeddings/oleObject15.bin"/><Relationship Id="rId103" Type="http://schemas.openxmlformats.org/officeDocument/2006/relationships/image" Target="media/image44.wmf"/><Relationship Id="rId310" Type="http://schemas.openxmlformats.org/officeDocument/2006/relationships/image" Target="media/image133.wmf"/><Relationship Id="rId91" Type="http://schemas.openxmlformats.org/officeDocument/2006/relationships/image" Target="media/image39.wmf"/><Relationship Id="rId145" Type="http://schemas.openxmlformats.org/officeDocument/2006/relationships/comments" Target="comments.xml"/><Relationship Id="rId187" Type="http://schemas.openxmlformats.org/officeDocument/2006/relationships/oleObject" Target="embeddings/oleObject101.bin"/><Relationship Id="rId352" Type="http://schemas.openxmlformats.org/officeDocument/2006/relationships/oleObject" Target="embeddings/oleObject187.bin"/><Relationship Id="rId394" Type="http://schemas.openxmlformats.org/officeDocument/2006/relationships/image" Target="media/image171.wmf"/><Relationship Id="rId408" Type="http://schemas.openxmlformats.org/officeDocument/2006/relationships/oleObject" Target="embeddings/oleObject209.bin"/><Relationship Id="rId212" Type="http://schemas.openxmlformats.org/officeDocument/2006/relationships/oleObject" Target="embeddings/oleObject115.bin"/><Relationship Id="rId254" Type="http://schemas.openxmlformats.org/officeDocument/2006/relationships/image" Target="media/image106.wmf"/><Relationship Id="rId49" Type="http://schemas.openxmlformats.org/officeDocument/2006/relationships/oleObject" Target="embeddings/oleObject21.bin"/><Relationship Id="rId114" Type="http://schemas.openxmlformats.org/officeDocument/2006/relationships/oleObject" Target="embeddings/oleObject59.bin"/><Relationship Id="rId296" Type="http://schemas.openxmlformats.org/officeDocument/2006/relationships/oleObject" Target="embeddings/oleObject159.bin"/><Relationship Id="rId60" Type="http://schemas.openxmlformats.org/officeDocument/2006/relationships/oleObject" Target="embeddings/oleObject27.bin"/><Relationship Id="rId156" Type="http://schemas.openxmlformats.org/officeDocument/2006/relationships/oleObject" Target="embeddings/oleObject82.bin"/><Relationship Id="rId198" Type="http://schemas.openxmlformats.org/officeDocument/2006/relationships/oleObject" Target="embeddings/oleObject107.bin"/><Relationship Id="rId321" Type="http://schemas.openxmlformats.org/officeDocument/2006/relationships/oleObject" Target="embeddings/oleObject173.bin"/><Relationship Id="rId363" Type="http://schemas.openxmlformats.org/officeDocument/2006/relationships/image" Target="media/image156.wmf"/><Relationship Id="rId419" Type="http://schemas.openxmlformats.org/officeDocument/2006/relationships/image" Target="media/image183.wmf"/><Relationship Id="rId223" Type="http://schemas.openxmlformats.org/officeDocument/2006/relationships/oleObject" Target="embeddings/oleObject121.bin"/><Relationship Id="rId430" Type="http://schemas.openxmlformats.org/officeDocument/2006/relationships/image" Target="media/image188.wmf"/><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oleObject" Target="embeddings/oleObject144.bin"/><Relationship Id="rId286" Type="http://schemas.openxmlformats.org/officeDocument/2006/relationships/oleObject" Target="embeddings/oleObject154.bin"/><Relationship Id="rId50" Type="http://schemas.openxmlformats.org/officeDocument/2006/relationships/image" Target="media/image21.wmf"/><Relationship Id="rId104" Type="http://schemas.openxmlformats.org/officeDocument/2006/relationships/oleObject" Target="embeddings/oleObject52.bin"/><Relationship Id="rId125" Type="http://schemas.openxmlformats.org/officeDocument/2006/relationships/image" Target="media/image52.wmf"/><Relationship Id="rId146" Type="http://schemas.openxmlformats.org/officeDocument/2006/relationships/oleObject" Target="embeddings/oleObject76.bin"/><Relationship Id="rId167" Type="http://schemas.openxmlformats.org/officeDocument/2006/relationships/oleObject" Target="embeddings/oleObject91.bin"/><Relationship Id="rId188" Type="http://schemas.openxmlformats.org/officeDocument/2006/relationships/oleObject" Target="embeddings/oleObject102.bin"/><Relationship Id="rId311" Type="http://schemas.openxmlformats.org/officeDocument/2006/relationships/oleObject" Target="embeddings/oleObject166.bin"/><Relationship Id="rId332" Type="http://schemas.openxmlformats.org/officeDocument/2006/relationships/image" Target="media/image142.wmf"/><Relationship Id="rId353" Type="http://schemas.openxmlformats.org/officeDocument/2006/relationships/image" Target="media/image151.emf"/><Relationship Id="rId374" Type="http://schemas.openxmlformats.org/officeDocument/2006/relationships/image" Target="media/image161.emf"/><Relationship Id="rId395" Type="http://schemas.openxmlformats.org/officeDocument/2006/relationships/oleObject" Target="embeddings/oleObject202.bin"/><Relationship Id="rId409" Type="http://schemas.openxmlformats.org/officeDocument/2006/relationships/image" Target="media/image178.wmf"/><Relationship Id="rId71" Type="http://schemas.openxmlformats.org/officeDocument/2006/relationships/image" Target="media/image30.wmf"/><Relationship Id="rId92" Type="http://schemas.openxmlformats.org/officeDocument/2006/relationships/oleObject" Target="embeddings/oleObject45.bin"/><Relationship Id="rId213" Type="http://schemas.openxmlformats.org/officeDocument/2006/relationships/image" Target="media/image88.wmf"/><Relationship Id="rId234" Type="http://schemas.openxmlformats.org/officeDocument/2006/relationships/image" Target="media/image96.wmf"/><Relationship Id="rId420" Type="http://schemas.openxmlformats.org/officeDocument/2006/relationships/oleObject" Target="embeddings/oleObject215.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9.bin"/><Relationship Id="rId276" Type="http://schemas.openxmlformats.org/officeDocument/2006/relationships/oleObject" Target="embeddings/oleObject149.bin"/><Relationship Id="rId297" Type="http://schemas.openxmlformats.org/officeDocument/2006/relationships/image" Target="media/image127.wmf"/><Relationship Id="rId441" Type="http://schemas.openxmlformats.org/officeDocument/2006/relationships/footer" Target="footer2.xml"/><Relationship Id="rId40" Type="http://schemas.openxmlformats.org/officeDocument/2006/relationships/oleObject" Target="embeddings/oleObject16.bin"/><Relationship Id="rId115" Type="http://schemas.openxmlformats.org/officeDocument/2006/relationships/image" Target="media/image48.wmf"/><Relationship Id="rId136" Type="http://schemas.openxmlformats.org/officeDocument/2006/relationships/oleObject" Target="embeddings/oleObject71.bin"/><Relationship Id="rId157" Type="http://schemas.openxmlformats.org/officeDocument/2006/relationships/image" Target="media/image66.wmf"/><Relationship Id="rId178" Type="http://schemas.openxmlformats.org/officeDocument/2006/relationships/oleObject" Target="embeddings/oleObject97.bin"/><Relationship Id="rId301" Type="http://schemas.openxmlformats.org/officeDocument/2006/relationships/image" Target="media/image129.wmf"/><Relationship Id="rId322" Type="http://schemas.openxmlformats.org/officeDocument/2006/relationships/image" Target="media/image137.emf"/><Relationship Id="rId343" Type="http://schemas.openxmlformats.org/officeDocument/2006/relationships/oleObject" Target="embeddings/oleObject182.bin"/><Relationship Id="rId364" Type="http://schemas.openxmlformats.org/officeDocument/2006/relationships/oleObject" Target="embeddings/oleObject192.bin"/><Relationship Id="rId61" Type="http://schemas.openxmlformats.org/officeDocument/2006/relationships/oleObject" Target="embeddings/oleObject28.bin"/><Relationship Id="rId82" Type="http://schemas.openxmlformats.org/officeDocument/2006/relationships/image" Target="media/image35.wmf"/><Relationship Id="rId199" Type="http://schemas.openxmlformats.org/officeDocument/2006/relationships/image" Target="media/image82.wmf"/><Relationship Id="rId203" Type="http://schemas.openxmlformats.org/officeDocument/2006/relationships/image" Target="media/image84.wmf"/><Relationship Id="rId385" Type="http://schemas.openxmlformats.org/officeDocument/2006/relationships/oleObject" Target="embeddings/Microsoft_Word_97_-_2003___13.doc"/><Relationship Id="rId19" Type="http://schemas.openxmlformats.org/officeDocument/2006/relationships/image" Target="media/image6.wmf"/><Relationship Id="rId224" Type="http://schemas.openxmlformats.org/officeDocument/2006/relationships/oleObject" Target="embeddings/oleObject122.bin"/><Relationship Id="rId245" Type="http://schemas.openxmlformats.org/officeDocument/2006/relationships/oleObject" Target="embeddings/oleObject134.bin"/><Relationship Id="rId266" Type="http://schemas.openxmlformats.org/officeDocument/2006/relationships/image" Target="media/image112.emf"/><Relationship Id="rId287" Type="http://schemas.openxmlformats.org/officeDocument/2006/relationships/image" Target="media/image122.wmf"/><Relationship Id="rId410" Type="http://schemas.openxmlformats.org/officeDocument/2006/relationships/oleObject" Target="embeddings/oleObject210.bin"/><Relationship Id="rId431" Type="http://schemas.openxmlformats.org/officeDocument/2006/relationships/oleObject" Target="embeddings/oleObject221.bin"/><Relationship Id="rId30" Type="http://schemas.openxmlformats.org/officeDocument/2006/relationships/oleObject" Target="embeddings/oleObject11.bin"/><Relationship Id="rId105" Type="http://schemas.openxmlformats.org/officeDocument/2006/relationships/oleObject" Target="embeddings/oleObject53.bin"/><Relationship Id="rId126" Type="http://schemas.openxmlformats.org/officeDocument/2006/relationships/oleObject" Target="embeddings/oleObject66.bin"/><Relationship Id="rId147" Type="http://schemas.openxmlformats.org/officeDocument/2006/relationships/oleObject" Target="embeddings/oleObject77.bin"/><Relationship Id="rId168" Type="http://schemas.openxmlformats.org/officeDocument/2006/relationships/image" Target="media/image68.wmf"/><Relationship Id="rId312" Type="http://schemas.openxmlformats.org/officeDocument/2006/relationships/oleObject" Target="embeddings/oleObject167.bin"/><Relationship Id="rId333" Type="http://schemas.openxmlformats.org/officeDocument/2006/relationships/oleObject" Target="embeddings/oleObject178.bin"/><Relationship Id="rId354" Type="http://schemas.openxmlformats.org/officeDocument/2006/relationships/oleObject" Target="embeddings/Microsoft_Word_97_-_2003___7.doc"/><Relationship Id="rId51" Type="http://schemas.openxmlformats.org/officeDocument/2006/relationships/oleObject" Target="embeddings/oleObject22.bin"/><Relationship Id="rId72" Type="http://schemas.openxmlformats.org/officeDocument/2006/relationships/oleObject" Target="embeddings/oleObject34.bin"/><Relationship Id="rId93" Type="http://schemas.openxmlformats.org/officeDocument/2006/relationships/image" Target="media/image40.wmf"/><Relationship Id="rId189" Type="http://schemas.openxmlformats.org/officeDocument/2006/relationships/image" Target="media/image77.wmf"/><Relationship Id="rId375" Type="http://schemas.openxmlformats.org/officeDocument/2006/relationships/oleObject" Target="embeddings/Microsoft_Word_97_-_2003___9.doc"/><Relationship Id="rId396" Type="http://schemas.openxmlformats.org/officeDocument/2006/relationships/image" Target="media/image172.wmf"/><Relationship Id="rId3" Type="http://schemas.openxmlformats.org/officeDocument/2006/relationships/styles" Target="styles.xml"/><Relationship Id="rId214" Type="http://schemas.openxmlformats.org/officeDocument/2006/relationships/oleObject" Target="embeddings/oleObject116.bin"/><Relationship Id="rId235" Type="http://schemas.openxmlformats.org/officeDocument/2006/relationships/oleObject" Target="embeddings/oleObject129.bin"/><Relationship Id="rId256" Type="http://schemas.openxmlformats.org/officeDocument/2006/relationships/image" Target="media/image107.wmf"/><Relationship Id="rId277" Type="http://schemas.openxmlformats.org/officeDocument/2006/relationships/image" Target="media/image117.wmf"/><Relationship Id="rId298" Type="http://schemas.openxmlformats.org/officeDocument/2006/relationships/oleObject" Target="embeddings/oleObject160.bin"/><Relationship Id="rId400" Type="http://schemas.openxmlformats.org/officeDocument/2006/relationships/oleObject" Target="embeddings/oleObject205.bin"/><Relationship Id="rId421" Type="http://schemas.openxmlformats.org/officeDocument/2006/relationships/image" Target="media/image184.wmf"/><Relationship Id="rId442" Type="http://schemas.openxmlformats.org/officeDocument/2006/relationships/header" Target="header3.xml"/><Relationship Id="rId116" Type="http://schemas.openxmlformats.org/officeDocument/2006/relationships/oleObject" Target="embeddings/oleObject60.bin"/><Relationship Id="rId137" Type="http://schemas.openxmlformats.org/officeDocument/2006/relationships/image" Target="media/image58.wmf"/><Relationship Id="rId158" Type="http://schemas.openxmlformats.org/officeDocument/2006/relationships/oleObject" Target="embeddings/oleObject83.bin"/><Relationship Id="rId302" Type="http://schemas.openxmlformats.org/officeDocument/2006/relationships/oleObject" Target="embeddings/oleObject162.bin"/><Relationship Id="rId323" Type="http://schemas.openxmlformats.org/officeDocument/2006/relationships/oleObject" Target="embeddings/Microsoft_Word_97_-_2003___4.doc"/><Relationship Id="rId344" Type="http://schemas.openxmlformats.org/officeDocument/2006/relationships/image" Target="media/image147.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image" Target="media/image26.wmf"/><Relationship Id="rId83" Type="http://schemas.openxmlformats.org/officeDocument/2006/relationships/oleObject" Target="embeddings/oleObject40.bin"/><Relationship Id="rId179" Type="http://schemas.openxmlformats.org/officeDocument/2006/relationships/image" Target="media/image73.wmf"/><Relationship Id="rId365" Type="http://schemas.openxmlformats.org/officeDocument/2006/relationships/image" Target="media/image157.wmf"/><Relationship Id="rId386" Type="http://schemas.openxmlformats.org/officeDocument/2006/relationships/image" Target="media/image167.wmf"/><Relationship Id="rId190" Type="http://schemas.openxmlformats.org/officeDocument/2006/relationships/oleObject" Target="embeddings/oleObject103.bin"/><Relationship Id="rId204" Type="http://schemas.openxmlformats.org/officeDocument/2006/relationships/oleObject" Target="embeddings/oleObject110.bin"/><Relationship Id="rId225" Type="http://schemas.openxmlformats.org/officeDocument/2006/relationships/oleObject" Target="embeddings/oleObject123.bin"/><Relationship Id="rId246" Type="http://schemas.openxmlformats.org/officeDocument/2006/relationships/image" Target="media/image102.wmf"/><Relationship Id="rId267" Type="http://schemas.openxmlformats.org/officeDocument/2006/relationships/oleObject" Target="embeddings/Microsoft_Word_97_-_2003___2.doc"/><Relationship Id="rId288" Type="http://schemas.openxmlformats.org/officeDocument/2006/relationships/oleObject" Target="embeddings/oleObject155.bin"/><Relationship Id="rId411" Type="http://schemas.openxmlformats.org/officeDocument/2006/relationships/image" Target="media/image179.wmf"/><Relationship Id="rId432" Type="http://schemas.openxmlformats.org/officeDocument/2006/relationships/image" Target="media/image189.wmf"/><Relationship Id="rId106" Type="http://schemas.openxmlformats.org/officeDocument/2006/relationships/oleObject" Target="embeddings/oleObject54.bin"/><Relationship Id="rId127" Type="http://schemas.openxmlformats.org/officeDocument/2006/relationships/image" Target="media/image53.wmf"/><Relationship Id="rId313" Type="http://schemas.openxmlformats.org/officeDocument/2006/relationships/oleObject" Target="embeddings/oleObject168.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oleObject" Target="embeddings/oleObject35.bin"/><Relationship Id="rId94" Type="http://schemas.openxmlformats.org/officeDocument/2006/relationships/oleObject" Target="embeddings/oleObject46.bin"/><Relationship Id="rId148" Type="http://schemas.openxmlformats.org/officeDocument/2006/relationships/image" Target="media/image62.wmf"/><Relationship Id="rId169" Type="http://schemas.openxmlformats.org/officeDocument/2006/relationships/oleObject" Target="embeddings/oleObject92.bin"/><Relationship Id="rId334" Type="http://schemas.openxmlformats.org/officeDocument/2006/relationships/image" Target="media/image143.wmf"/><Relationship Id="rId355" Type="http://schemas.openxmlformats.org/officeDocument/2006/relationships/image" Target="media/image152.wmf"/><Relationship Id="rId376" Type="http://schemas.openxmlformats.org/officeDocument/2006/relationships/image" Target="media/image162.emf"/><Relationship Id="rId397" Type="http://schemas.openxmlformats.org/officeDocument/2006/relationships/oleObject" Target="embeddings/oleObject203.bin"/><Relationship Id="rId4" Type="http://schemas.microsoft.com/office/2007/relationships/stylesWithEffects" Target="stylesWithEffects.xml"/><Relationship Id="rId180" Type="http://schemas.openxmlformats.org/officeDocument/2006/relationships/oleObject" Target="embeddings/oleObject98.bin"/><Relationship Id="rId215" Type="http://schemas.openxmlformats.org/officeDocument/2006/relationships/image" Target="media/image89.wmf"/><Relationship Id="rId236" Type="http://schemas.openxmlformats.org/officeDocument/2006/relationships/image" Target="media/image97.wmf"/><Relationship Id="rId257" Type="http://schemas.openxmlformats.org/officeDocument/2006/relationships/oleObject" Target="embeddings/oleObject140.bin"/><Relationship Id="rId278" Type="http://schemas.openxmlformats.org/officeDocument/2006/relationships/oleObject" Target="embeddings/oleObject150.bin"/><Relationship Id="rId401" Type="http://schemas.openxmlformats.org/officeDocument/2006/relationships/image" Target="media/image174.wmf"/><Relationship Id="rId422" Type="http://schemas.openxmlformats.org/officeDocument/2006/relationships/oleObject" Target="embeddings/oleObject216.bin"/><Relationship Id="rId443" Type="http://schemas.openxmlformats.org/officeDocument/2006/relationships/footer" Target="footer3.xml"/><Relationship Id="rId303" Type="http://schemas.openxmlformats.org/officeDocument/2006/relationships/image" Target="media/image130.wmf"/><Relationship Id="rId42" Type="http://schemas.openxmlformats.org/officeDocument/2006/relationships/oleObject" Target="embeddings/oleObject17.bin"/><Relationship Id="rId84" Type="http://schemas.openxmlformats.org/officeDocument/2006/relationships/image" Target="media/image36.wmf"/><Relationship Id="rId138" Type="http://schemas.openxmlformats.org/officeDocument/2006/relationships/oleObject" Target="embeddings/oleObject72.bin"/><Relationship Id="rId345" Type="http://schemas.openxmlformats.org/officeDocument/2006/relationships/image" Target="media/image148.wmf"/><Relationship Id="rId387" Type="http://schemas.openxmlformats.org/officeDocument/2006/relationships/oleObject" Target="embeddings/oleObject198.bin"/><Relationship Id="rId191" Type="http://schemas.openxmlformats.org/officeDocument/2006/relationships/image" Target="media/image78.wmf"/><Relationship Id="rId205" Type="http://schemas.openxmlformats.org/officeDocument/2006/relationships/image" Target="media/image85.wmf"/><Relationship Id="rId247" Type="http://schemas.openxmlformats.org/officeDocument/2006/relationships/oleObject" Target="embeddings/oleObject135.bin"/><Relationship Id="rId412" Type="http://schemas.openxmlformats.org/officeDocument/2006/relationships/oleObject" Target="embeddings/oleObject211.bin"/><Relationship Id="rId107" Type="http://schemas.openxmlformats.org/officeDocument/2006/relationships/oleObject" Target="embeddings/oleObject55.bin"/><Relationship Id="rId289" Type="http://schemas.openxmlformats.org/officeDocument/2006/relationships/image" Target="media/image123.wmf"/><Relationship Id="rId11" Type="http://schemas.openxmlformats.org/officeDocument/2006/relationships/image" Target="media/image2.wmf"/><Relationship Id="rId53" Type="http://schemas.openxmlformats.org/officeDocument/2006/relationships/oleObject" Target="embeddings/oleObject23.bin"/><Relationship Id="rId149" Type="http://schemas.openxmlformats.org/officeDocument/2006/relationships/oleObject" Target="embeddings/oleObject78.bin"/><Relationship Id="rId314" Type="http://schemas.openxmlformats.org/officeDocument/2006/relationships/image" Target="media/image134.wmf"/><Relationship Id="rId356" Type="http://schemas.openxmlformats.org/officeDocument/2006/relationships/oleObject" Target="embeddings/oleObject188.bin"/><Relationship Id="rId398" Type="http://schemas.openxmlformats.org/officeDocument/2006/relationships/oleObject" Target="embeddings/oleObject204.bin"/><Relationship Id="rId95" Type="http://schemas.openxmlformats.org/officeDocument/2006/relationships/image" Target="media/image41.wmf"/><Relationship Id="rId160" Type="http://schemas.openxmlformats.org/officeDocument/2006/relationships/oleObject" Target="embeddings/oleObject85.bin"/><Relationship Id="rId216" Type="http://schemas.openxmlformats.org/officeDocument/2006/relationships/oleObject" Target="embeddings/oleObject117.bin"/><Relationship Id="rId423" Type="http://schemas.openxmlformats.org/officeDocument/2006/relationships/image" Target="media/image185.wmf"/><Relationship Id="rId258" Type="http://schemas.openxmlformats.org/officeDocument/2006/relationships/image" Target="media/image108.wmf"/><Relationship Id="rId22" Type="http://schemas.openxmlformats.org/officeDocument/2006/relationships/oleObject" Target="embeddings/oleObject7.bin"/><Relationship Id="rId64" Type="http://schemas.openxmlformats.org/officeDocument/2006/relationships/image" Target="media/image27.wmf"/><Relationship Id="rId118" Type="http://schemas.openxmlformats.org/officeDocument/2006/relationships/oleObject" Target="embeddings/oleObject61.bin"/><Relationship Id="rId325" Type="http://schemas.openxmlformats.org/officeDocument/2006/relationships/oleObject" Target="embeddings/oleObject174.bin"/><Relationship Id="rId367" Type="http://schemas.openxmlformats.org/officeDocument/2006/relationships/oleObject" Target="embeddings/oleObject194.bin"/><Relationship Id="rId171" Type="http://schemas.openxmlformats.org/officeDocument/2006/relationships/oleObject" Target="embeddings/oleObject93.bin"/><Relationship Id="rId227" Type="http://schemas.openxmlformats.org/officeDocument/2006/relationships/oleObject" Target="embeddings/oleObject125.bin"/><Relationship Id="rId269" Type="http://schemas.openxmlformats.org/officeDocument/2006/relationships/oleObject" Target="embeddings/oleObject145.bin"/><Relationship Id="rId434" Type="http://schemas.openxmlformats.org/officeDocument/2006/relationships/image" Target="media/image190.wmf"/><Relationship Id="rId33" Type="http://schemas.openxmlformats.org/officeDocument/2006/relationships/image" Target="media/image13.wmf"/><Relationship Id="rId129" Type="http://schemas.openxmlformats.org/officeDocument/2006/relationships/image" Target="media/image54.wmf"/><Relationship Id="rId280" Type="http://schemas.openxmlformats.org/officeDocument/2006/relationships/oleObject" Target="embeddings/oleObject151.bin"/><Relationship Id="rId336" Type="http://schemas.openxmlformats.org/officeDocument/2006/relationships/image" Target="media/image144.emf"/><Relationship Id="rId75" Type="http://schemas.openxmlformats.org/officeDocument/2006/relationships/oleObject" Target="embeddings/oleObject36.bin"/><Relationship Id="rId140" Type="http://schemas.openxmlformats.org/officeDocument/2006/relationships/oleObject" Target="embeddings/oleObject73.bin"/><Relationship Id="rId182" Type="http://schemas.openxmlformats.org/officeDocument/2006/relationships/image" Target="media/image74.emf"/><Relationship Id="rId378" Type="http://schemas.openxmlformats.org/officeDocument/2006/relationships/image" Target="media/image163.wmf"/><Relationship Id="rId403" Type="http://schemas.openxmlformats.org/officeDocument/2006/relationships/image" Target="media/image175.wmf"/><Relationship Id="rId6" Type="http://schemas.openxmlformats.org/officeDocument/2006/relationships/webSettings" Target="webSettings.xml"/><Relationship Id="rId238" Type="http://schemas.openxmlformats.org/officeDocument/2006/relationships/image" Target="media/image98.wmf"/><Relationship Id="rId445" Type="http://schemas.openxmlformats.org/officeDocument/2006/relationships/theme" Target="theme/theme1.xml"/><Relationship Id="rId291" Type="http://schemas.openxmlformats.org/officeDocument/2006/relationships/image" Target="media/image124.wmf"/><Relationship Id="rId305" Type="http://schemas.openxmlformats.org/officeDocument/2006/relationships/oleObject" Target="embeddings/oleObject164.bin"/><Relationship Id="rId347" Type="http://schemas.openxmlformats.org/officeDocument/2006/relationships/oleObject" Target="embeddings/oleObject184.bin"/><Relationship Id="rId44" Type="http://schemas.openxmlformats.org/officeDocument/2006/relationships/oleObject" Target="embeddings/oleObject18.bin"/><Relationship Id="rId86" Type="http://schemas.openxmlformats.org/officeDocument/2006/relationships/oleObject" Target="embeddings/oleObject42.bin"/><Relationship Id="rId151" Type="http://schemas.openxmlformats.org/officeDocument/2006/relationships/image" Target="media/image63.wmf"/><Relationship Id="rId389" Type="http://schemas.openxmlformats.org/officeDocument/2006/relationships/oleObject" Target="embeddings/oleObject199.bin"/><Relationship Id="rId193" Type="http://schemas.openxmlformats.org/officeDocument/2006/relationships/image" Target="media/image79.wmf"/><Relationship Id="rId207" Type="http://schemas.openxmlformats.org/officeDocument/2006/relationships/image" Target="media/image86.wmf"/><Relationship Id="rId249" Type="http://schemas.openxmlformats.org/officeDocument/2006/relationships/oleObject" Target="embeddings/oleObject136.bin"/><Relationship Id="rId414" Type="http://schemas.openxmlformats.org/officeDocument/2006/relationships/oleObject" Target="embeddings/oleObject212.bin"/><Relationship Id="rId13" Type="http://schemas.openxmlformats.org/officeDocument/2006/relationships/image" Target="media/image3.wmf"/><Relationship Id="rId109" Type="http://schemas.openxmlformats.org/officeDocument/2006/relationships/image" Target="media/image45.wmf"/><Relationship Id="rId260" Type="http://schemas.openxmlformats.org/officeDocument/2006/relationships/image" Target="media/image109.wmf"/><Relationship Id="rId316" Type="http://schemas.openxmlformats.org/officeDocument/2006/relationships/image" Target="media/image135.wmf"/><Relationship Id="rId55" Type="http://schemas.openxmlformats.org/officeDocument/2006/relationships/image" Target="media/image23.wmf"/><Relationship Id="rId97" Type="http://schemas.openxmlformats.org/officeDocument/2006/relationships/image" Target="media/image42.wmf"/><Relationship Id="rId120" Type="http://schemas.openxmlformats.org/officeDocument/2006/relationships/oleObject" Target="embeddings/oleObject62.bin"/><Relationship Id="rId358" Type="http://schemas.openxmlformats.org/officeDocument/2006/relationships/oleObject" Target="embeddings/oleObject189.bin"/><Relationship Id="rId162" Type="http://schemas.openxmlformats.org/officeDocument/2006/relationships/oleObject" Target="embeddings/oleObject86.bin"/><Relationship Id="rId218" Type="http://schemas.openxmlformats.org/officeDocument/2006/relationships/oleObject" Target="embeddings/oleObject118.bin"/><Relationship Id="rId425" Type="http://schemas.openxmlformats.org/officeDocument/2006/relationships/image" Target="media/image186.wmf"/><Relationship Id="rId271" Type="http://schemas.openxmlformats.org/officeDocument/2006/relationships/oleObject" Target="embeddings/oleObject146.bin"/><Relationship Id="rId24" Type="http://schemas.openxmlformats.org/officeDocument/2006/relationships/oleObject" Target="embeddings/oleObject8.bin"/><Relationship Id="rId66" Type="http://schemas.openxmlformats.org/officeDocument/2006/relationships/image" Target="media/image28.wmf"/><Relationship Id="rId131" Type="http://schemas.openxmlformats.org/officeDocument/2006/relationships/image" Target="media/image55.wmf"/><Relationship Id="rId327" Type="http://schemas.openxmlformats.org/officeDocument/2006/relationships/oleObject" Target="embeddings/oleObject175.bin"/><Relationship Id="rId369" Type="http://schemas.openxmlformats.org/officeDocument/2006/relationships/oleObject" Target="embeddings/oleObject195.bin"/><Relationship Id="rId173" Type="http://schemas.openxmlformats.org/officeDocument/2006/relationships/oleObject" Target="embeddings/oleObject94.bin"/><Relationship Id="rId229" Type="http://schemas.openxmlformats.org/officeDocument/2006/relationships/oleObject" Target="embeddings/oleObject126.bin"/><Relationship Id="rId380" Type="http://schemas.openxmlformats.org/officeDocument/2006/relationships/image" Target="media/image164.emf"/><Relationship Id="rId436" Type="http://schemas.openxmlformats.org/officeDocument/2006/relationships/image" Target="media/image191.wmf"/><Relationship Id="rId240" Type="http://schemas.openxmlformats.org/officeDocument/2006/relationships/image" Target="media/image99.wmf"/><Relationship Id="rId35" Type="http://schemas.openxmlformats.org/officeDocument/2006/relationships/image" Target="media/image14.wmf"/><Relationship Id="rId77" Type="http://schemas.openxmlformats.org/officeDocument/2006/relationships/oleObject" Target="embeddings/oleObject37.bin"/><Relationship Id="rId100" Type="http://schemas.openxmlformats.org/officeDocument/2006/relationships/image" Target="media/image43.wmf"/><Relationship Id="rId282" Type="http://schemas.openxmlformats.org/officeDocument/2006/relationships/oleObject" Target="embeddings/oleObject152.bin"/><Relationship Id="rId338" Type="http://schemas.openxmlformats.org/officeDocument/2006/relationships/oleObject" Target="embeddings/oleObject180.bin"/><Relationship Id="rId8" Type="http://schemas.openxmlformats.org/officeDocument/2006/relationships/endnotes" Target="endnotes.xml"/><Relationship Id="rId142" Type="http://schemas.openxmlformats.org/officeDocument/2006/relationships/oleObject" Target="embeddings/oleObject74.bin"/><Relationship Id="rId184" Type="http://schemas.openxmlformats.org/officeDocument/2006/relationships/image" Target="media/image75.wmf"/><Relationship Id="rId391" Type="http://schemas.openxmlformats.org/officeDocument/2006/relationships/oleObject" Target="embeddings/oleObject200.bin"/><Relationship Id="rId405" Type="http://schemas.openxmlformats.org/officeDocument/2006/relationships/image" Target="media/image176.wmf"/><Relationship Id="rId251" Type="http://schemas.openxmlformats.org/officeDocument/2006/relationships/oleObject" Target="embeddings/oleObject137.bin"/><Relationship Id="rId46" Type="http://schemas.openxmlformats.org/officeDocument/2006/relationships/image" Target="media/image19.wmf"/><Relationship Id="rId293" Type="http://schemas.openxmlformats.org/officeDocument/2006/relationships/image" Target="media/image125.wmf"/><Relationship Id="rId307" Type="http://schemas.openxmlformats.org/officeDocument/2006/relationships/oleObject" Target="embeddings/oleObject165.bin"/><Relationship Id="rId349" Type="http://schemas.openxmlformats.org/officeDocument/2006/relationships/oleObject" Target="embeddings/oleObject185.bin"/><Relationship Id="rId88" Type="http://schemas.openxmlformats.org/officeDocument/2006/relationships/oleObject" Target="embeddings/oleObject43.bin"/><Relationship Id="rId111" Type="http://schemas.openxmlformats.org/officeDocument/2006/relationships/image" Target="media/image46.wmf"/><Relationship Id="rId153" Type="http://schemas.openxmlformats.org/officeDocument/2006/relationships/image" Target="media/image64.wmf"/><Relationship Id="rId195" Type="http://schemas.openxmlformats.org/officeDocument/2006/relationships/image" Target="media/image80.wmf"/><Relationship Id="rId209" Type="http://schemas.openxmlformats.org/officeDocument/2006/relationships/image" Target="media/image87.wmf"/><Relationship Id="rId360" Type="http://schemas.openxmlformats.org/officeDocument/2006/relationships/oleObject" Target="embeddings/oleObject190.bin"/><Relationship Id="rId416" Type="http://schemas.openxmlformats.org/officeDocument/2006/relationships/oleObject" Target="embeddings/oleObject213.bin"/><Relationship Id="rId220" Type="http://schemas.openxmlformats.org/officeDocument/2006/relationships/oleObject" Target="embeddings/oleObject119.bin"/><Relationship Id="rId15" Type="http://schemas.openxmlformats.org/officeDocument/2006/relationships/image" Target="media/image4.wmf"/><Relationship Id="rId57" Type="http://schemas.openxmlformats.org/officeDocument/2006/relationships/image" Target="media/image24.wmf"/><Relationship Id="rId262" Type="http://schemas.openxmlformats.org/officeDocument/2006/relationships/image" Target="media/image110.wmf"/><Relationship Id="rId318" Type="http://schemas.openxmlformats.org/officeDocument/2006/relationships/oleObject" Target="embeddings/oleObject171.bin"/><Relationship Id="rId99" Type="http://schemas.openxmlformats.org/officeDocument/2006/relationships/oleObject" Target="embeddings/oleObject49.bin"/><Relationship Id="rId122" Type="http://schemas.openxmlformats.org/officeDocument/2006/relationships/image" Target="media/image51.wmf"/><Relationship Id="rId164" Type="http://schemas.openxmlformats.org/officeDocument/2006/relationships/oleObject" Target="embeddings/oleObject88.bin"/><Relationship Id="rId371" Type="http://schemas.openxmlformats.org/officeDocument/2006/relationships/oleObject" Target="embeddings/Microsoft_Word_97_-_2003___8.doc"/><Relationship Id="rId427" Type="http://schemas.openxmlformats.org/officeDocument/2006/relationships/image" Target="media/image187.wmf"/><Relationship Id="rId26" Type="http://schemas.openxmlformats.org/officeDocument/2006/relationships/oleObject" Target="embeddings/oleObject9.bin"/><Relationship Id="rId231" Type="http://schemas.openxmlformats.org/officeDocument/2006/relationships/oleObject" Target="embeddings/oleObject127.bin"/><Relationship Id="rId273" Type="http://schemas.openxmlformats.org/officeDocument/2006/relationships/oleObject" Target="embeddings/oleObject147.bin"/><Relationship Id="rId329" Type="http://schemas.openxmlformats.org/officeDocument/2006/relationships/oleObject" Target="embeddings/oleObject176.bin"/><Relationship Id="rId68" Type="http://schemas.openxmlformats.org/officeDocument/2006/relationships/image" Target="media/image29.wmf"/><Relationship Id="rId133" Type="http://schemas.openxmlformats.org/officeDocument/2006/relationships/image" Target="media/image56.wmf"/><Relationship Id="rId175" Type="http://schemas.openxmlformats.org/officeDocument/2006/relationships/image" Target="media/image71.wmf"/><Relationship Id="rId340" Type="http://schemas.openxmlformats.org/officeDocument/2006/relationships/oleObject" Target="embeddings/Microsoft_Word_97_-_2003___6.doc"/><Relationship Id="rId200" Type="http://schemas.openxmlformats.org/officeDocument/2006/relationships/oleObject" Target="embeddings/oleObject108.bin"/><Relationship Id="rId382" Type="http://schemas.openxmlformats.org/officeDocument/2006/relationships/image" Target="media/image165.emf"/><Relationship Id="rId438" Type="http://schemas.openxmlformats.org/officeDocument/2006/relationships/header" Target="header1.xml"/><Relationship Id="rId242" Type="http://schemas.openxmlformats.org/officeDocument/2006/relationships/image" Target="media/image100.wmf"/><Relationship Id="rId284" Type="http://schemas.openxmlformats.org/officeDocument/2006/relationships/oleObject" Target="embeddings/oleObject153.bin"/><Relationship Id="rId37" Type="http://schemas.openxmlformats.org/officeDocument/2006/relationships/image" Target="media/image15.wmf"/><Relationship Id="rId79" Type="http://schemas.openxmlformats.org/officeDocument/2006/relationships/oleObject" Target="embeddings/oleObject38.bin"/><Relationship Id="rId102" Type="http://schemas.openxmlformats.org/officeDocument/2006/relationships/oleObject" Target="embeddings/oleObject51.bin"/><Relationship Id="rId144" Type="http://schemas.openxmlformats.org/officeDocument/2006/relationships/oleObject" Target="embeddings/oleObject75.bin"/><Relationship Id="rId90" Type="http://schemas.openxmlformats.org/officeDocument/2006/relationships/oleObject" Target="embeddings/oleObject44.bin"/><Relationship Id="rId186" Type="http://schemas.openxmlformats.org/officeDocument/2006/relationships/image" Target="media/image76.wmf"/><Relationship Id="rId351" Type="http://schemas.openxmlformats.org/officeDocument/2006/relationships/image" Target="media/image150.wmf"/><Relationship Id="rId393" Type="http://schemas.openxmlformats.org/officeDocument/2006/relationships/oleObject" Target="embeddings/oleObject201.bin"/><Relationship Id="rId407" Type="http://schemas.openxmlformats.org/officeDocument/2006/relationships/image" Target="media/image177.wmf"/><Relationship Id="rId211" Type="http://schemas.openxmlformats.org/officeDocument/2006/relationships/oleObject" Target="embeddings/oleObject114.bin"/><Relationship Id="rId253" Type="http://schemas.openxmlformats.org/officeDocument/2006/relationships/oleObject" Target="embeddings/oleObject138.bin"/><Relationship Id="rId295" Type="http://schemas.openxmlformats.org/officeDocument/2006/relationships/image" Target="media/image126.wmf"/><Relationship Id="rId309" Type="http://schemas.openxmlformats.org/officeDocument/2006/relationships/oleObject" Target="embeddings/Microsoft_Word_97_-_2003___3.doc"/><Relationship Id="rId48" Type="http://schemas.openxmlformats.org/officeDocument/2006/relationships/image" Target="media/image20.wmf"/><Relationship Id="rId113" Type="http://schemas.openxmlformats.org/officeDocument/2006/relationships/image" Target="media/image47.wmf"/><Relationship Id="rId320" Type="http://schemas.openxmlformats.org/officeDocument/2006/relationships/oleObject" Target="embeddings/oleObject172.bin"/><Relationship Id="rId155" Type="http://schemas.openxmlformats.org/officeDocument/2006/relationships/image" Target="media/image65.wmf"/><Relationship Id="rId197" Type="http://schemas.openxmlformats.org/officeDocument/2006/relationships/image" Target="media/image81.wmf"/><Relationship Id="rId362" Type="http://schemas.openxmlformats.org/officeDocument/2006/relationships/oleObject" Target="embeddings/oleObject191.bin"/><Relationship Id="rId418" Type="http://schemas.openxmlformats.org/officeDocument/2006/relationships/oleObject" Target="embeddings/oleObject214.bin"/><Relationship Id="rId222" Type="http://schemas.openxmlformats.org/officeDocument/2006/relationships/oleObject" Target="embeddings/oleObject120.bin"/><Relationship Id="rId264" Type="http://schemas.openxmlformats.org/officeDocument/2006/relationships/image" Target="media/image111.wmf"/><Relationship Id="rId17" Type="http://schemas.openxmlformats.org/officeDocument/2006/relationships/image" Target="media/image5.wmf"/><Relationship Id="rId59" Type="http://schemas.openxmlformats.org/officeDocument/2006/relationships/image" Target="media/image25.wmf"/><Relationship Id="rId124" Type="http://schemas.openxmlformats.org/officeDocument/2006/relationships/oleObject" Target="embeddings/oleObject65.bin"/><Relationship Id="rId70" Type="http://schemas.openxmlformats.org/officeDocument/2006/relationships/oleObject" Target="embeddings/oleObject33.bin"/><Relationship Id="rId166" Type="http://schemas.openxmlformats.org/officeDocument/2006/relationships/oleObject" Target="embeddings/oleObject90.bin"/><Relationship Id="rId331" Type="http://schemas.openxmlformats.org/officeDocument/2006/relationships/oleObject" Target="embeddings/oleObject177.bin"/><Relationship Id="rId373" Type="http://schemas.openxmlformats.org/officeDocument/2006/relationships/oleObject" Target="embeddings/oleObject196.bin"/><Relationship Id="rId429" Type="http://schemas.openxmlformats.org/officeDocument/2006/relationships/oleObject" Target="embeddings/oleObject220.bin"/><Relationship Id="rId1" Type="http://schemas.openxmlformats.org/officeDocument/2006/relationships/customXml" Target="../customXml/item1.xml"/><Relationship Id="rId233" Type="http://schemas.openxmlformats.org/officeDocument/2006/relationships/oleObject" Target="embeddings/oleObject128.bin"/><Relationship Id="rId440" Type="http://schemas.openxmlformats.org/officeDocument/2006/relationships/footer" Target="footer1.xml"/><Relationship Id="rId28" Type="http://schemas.openxmlformats.org/officeDocument/2006/relationships/oleObject" Target="embeddings/oleObject10.bin"/><Relationship Id="rId275" Type="http://schemas.openxmlformats.org/officeDocument/2006/relationships/image" Target="media/image116.wmf"/><Relationship Id="rId300" Type="http://schemas.openxmlformats.org/officeDocument/2006/relationships/oleObject" Target="embeddings/oleObject161.bin"/><Relationship Id="rId81" Type="http://schemas.openxmlformats.org/officeDocument/2006/relationships/oleObject" Target="embeddings/oleObject39.bin"/><Relationship Id="rId135" Type="http://schemas.openxmlformats.org/officeDocument/2006/relationships/image" Target="media/image57.wmf"/><Relationship Id="rId177" Type="http://schemas.openxmlformats.org/officeDocument/2006/relationships/image" Target="media/image72.wmf"/><Relationship Id="rId342" Type="http://schemas.openxmlformats.org/officeDocument/2006/relationships/image" Target="media/image146.wmf"/><Relationship Id="rId384" Type="http://schemas.openxmlformats.org/officeDocument/2006/relationships/image" Target="media/image166.emf"/><Relationship Id="rId202" Type="http://schemas.openxmlformats.org/officeDocument/2006/relationships/oleObject" Target="embeddings/oleObject109.bin"/><Relationship Id="rId244" Type="http://schemas.openxmlformats.org/officeDocument/2006/relationships/image" Target="media/image10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A7761-CA12-43BA-AE4D-D7716D93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9656</TotalTime>
  <Pages>20</Pages>
  <Words>4149</Words>
  <Characters>23654</Characters>
  <Application>Microsoft Office Word</Application>
  <DocSecurity>0</DocSecurity>
  <Lines>197</Lines>
  <Paragraphs>55</Paragraphs>
  <ScaleCrop>false</ScaleCrop>
  <Company/>
  <LinksUpToDate>false</LinksUpToDate>
  <CharactersWithSpaces>27748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韩鑫</dc:creator>
  <cp:keywords/>
  <dc:description/>
  <cp:lastModifiedBy>DELL</cp:lastModifiedBy>
  <cp:revision>42</cp:revision>
  <dcterms:created xsi:type="dcterms:W3CDTF">2020-12-01T08:23:00Z</dcterms:created>
  <dcterms:modified xsi:type="dcterms:W3CDTF">2021-01-07T09:40:00Z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