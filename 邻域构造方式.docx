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A709" w14:textId="1D307774" w:rsidR="00697FD8" w:rsidRDefault="00A21C47" w:rsidP="005A25DF">
      <w:pPr>
        <w:tabs>
          <w:tab w:val="left" w:pos="3192"/>
        </w:tabs>
      </w:pPr>
      <w:r>
        <w:rPr>
          <w:rFonts w:hint="eastAsia"/>
        </w:rPr>
        <w:t>在并行机调度问题中，加工时间最长的机器被</w:t>
      </w:r>
      <w:r w:rsidR="0003678A">
        <w:rPr>
          <w:rFonts w:hint="eastAsia"/>
        </w:rPr>
        <w:t>称为</w:t>
      </w:r>
      <w:r>
        <w:rPr>
          <w:rFonts w:hint="eastAsia"/>
        </w:rPr>
        <w:t>关键机器，其余的机器被</w:t>
      </w:r>
      <w:r w:rsidR="0003678A">
        <w:rPr>
          <w:rFonts w:hint="eastAsia"/>
        </w:rPr>
        <w:t>称为</w:t>
      </w:r>
      <w:r>
        <w:rPr>
          <w:rFonts w:hint="eastAsia"/>
        </w:rPr>
        <w:t>非关键机器</w:t>
      </w:r>
      <w:r w:rsidR="00281867">
        <w:fldChar w:fldCharType="begin"/>
      </w:r>
      <w:r w:rsidR="00281867">
        <w:instrText xml:space="preserve"> </w:instrText>
      </w:r>
      <w:r w:rsidR="00281867">
        <w:rPr>
          <w:rFonts w:hint="eastAsia"/>
        </w:rPr>
        <w:instrText>REF _Ref59694524 \r \h</w:instrText>
      </w:r>
      <w:r w:rsidR="00281867">
        <w:instrText xml:space="preserve"> </w:instrText>
      </w:r>
      <w:r w:rsidR="00281867">
        <w:fldChar w:fldCharType="separate"/>
      </w:r>
      <w:r w:rsidR="00281867">
        <w:t>[1]</w:t>
      </w:r>
      <w:r w:rsidR="00281867">
        <w:fldChar w:fldCharType="end"/>
      </w:r>
      <w:r>
        <w:rPr>
          <w:rFonts w:hint="eastAsia"/>
        </w:rPr>
        <w:t>。并行机问题</w:t>
      </w:r>
      <w:r w:rsidR="0003678A">
        <w:rPr>
          <w:rFonts w:hint="eastAsia"/>
        </w:rPr>
        <w:t>的邻域</w:t>
      </w:r>
      <w:r>
        <w:rPr>
          <w:rFonts w:hint="eastAsia"/>
        </w:rPr>
        <w:t>通常也是围绕关键机器进行构造。</w:t>
      </w:r>
      <w:r w:rsidR="006E7CAA">
        <w:rPr>
          <w:rFonts w:hint="eastAsia"/>
        </w:rPr>
        <w:t>其中的邻域操作</w:t>
      </w:r>
      <w:r w:rsidR="00287628">
        <w:rPr>
          <w:rFonts w:hint="eastAsia"/>
        </w:rPr>
        <w:t>可以分为交换(swap</w:t>
      </w:r>
      <w:r w:rsidR="00287628">
        <w:t>)</w:t>
      </w:r>
      <w:r w:rsidR="00287628">
        <w:rPr>
          <w:rFonts w:hint="eastAsia"/>
        </w:rPr>
        <w:t>和</w:t>
      </w:r>
      <w:r w:rsidR="0003678A">
        <w:rPr>
          <w:rFonts w:hint="eastAsia"/>
        </w:rPr>
        <w:t>插入</w:t>
      </w:r>
      <w:r w:rsidR="00287628">
        <w:rPr>
          <w:rFonts w:hint="eastAsia"/>
        </w:rPr>
        <w:t>(</w:t>
      </w:r>
      <w:r w:rsidR="0003678A">
        <w:rPr>
          <w:rFonts w:hint="eastAsia"/>
        </w:rPr>
        <w:t>insert</w:t>
      </w:r>
      <w:r w:rsidR="00287628">
        <w:t>)</w:t>
      </w:r>
      <w:r w:rsidR="00281867">
        <w:fldChar w:fldCharType="begin"/>
      </w:r>
      <w:r w:rsidR="00281867">
        <w:instrText xml:space="preserve"> REF _Ref61380504 \r \h </w:instrText>
      </w:r>
      <w:r w:rsidR="00281867">
        <w:fldChar w:fldCharType="separate"/>
      </w:r>
      <w:r w:rsidR="00281867">
        <w:t>[2]</w:t>
      </w:r>
      <w:r w:rsidR="00281867">
        <w:fldChar w:fldCharType="end"/>
      </w:r>
      <w:r w:rsidR="00287628">
        <w:rPr>
          <w:rFonts w:hint="eastAsia"/>
        </w:rPr>
        <w:t>，而交换又可以分为一对一交换(</w:t>
      </w:r>
      <w:r w:rsidR="00287628">
        <w:t>swap)</w:t>
      </w:r>
      <w:r w:rsidR="00287628">
        <w:rPr>
          <w:rFonts w:hint="eastAsia"/>
        </w:rPr>
        <w:t>，非对称交换(</w:t>
      </w:r>
      <w:r w:rsidR="00287628">
        <w:t>asymmetric</w:t>
      </w:r>
      <w:r w:rsidR="00A92E73">
        <w:t xml:space="preserve"> </w:t>
      </w:r>
      <w:r w:rsidR="00A92E73">
        <w:rPr>
          <w:rFonts w:hint="eastAsia"/>
        </w:rPr>
        <w:t>swap</w:t>
      </w:r>
      <w:r w:rsidR="00287628">
        <w:t>)</w:t>
      </w:r>
      <w:r w:rsidR="00287628">
        <w:rPr>
          <w:rFonts w:hint="eastAsia"/>
        </w:rPr>
        <w:t>和两两交换(</w:t>
      </w:r>
      <w:r w:rsidR="00287628">
        <w:t>double swap)</w:t>
      </w:r>
      <w:r w:rsidR="00287628">
        <w:rPr>
          <w:rFonts w:hint="eastAsia"/>
        </w:rPr>
        <w:t>。</w:t>
      </w:r>
      <w:r w:rsidR="00FF2F8A">
        <w:rPr>
          <w:rFonts w:hint="eastAsia"/>
        </w:rPr>
        <w:t>以一个3机器7工件规模的问题为例，</w:t>
      </w:r>
      <w:r w:rsidR="00FF2F8A" w:rsidRPr="00FF2F8A">
        <w:rPr>
          <w:position w:val="-12"/>
        </w:rPr>
        <w:object w:dxaOrig="360" w:dyaOrig="360" w14:anchorId="2D76E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672120419" r:id="rId9"/>
        </w:object>
      </w:r>
      <w:r w:rsidR="00FF2F8A">
        <w:rPr>
          <w:rFonts w:hint="eastAsia"/>
        </w:rPr>
        <w:t>为关键机器，</w:t>
      </w:r>
      <w:r w:rsidR="00FF2F8A" w:rsidRPr="00FF2F8A">
        <w:rPr>
          <w:position w:val="-12"/>
        </w:rPr>
        <w:object w:dxaOrig="380" w:dyaOrig="360" w14:anchorId="240C5C4B">
          <v:shape id="_x0000_i1026" type="#_x0000_t75" style="width:19pt;height:18pt" o:ole="">
            <v:imagedata r:id="rId10" o:title=""/>
          </v:shape>
          <o:OLEObject Type="Embed" ProgID="Equation.DSMT4" ShapeID="_x0000_i1026" DrawAspect="Content" ObjectID="_1672120420" r:id="rId11"/>
        </w:object>
      </w:r>
      <w:r w:rsidR="00FF2F8A">
        <w:rPr>
          <w:rFonts w:hint="eastAsia"/>
        </w:rPr>
        <w:t>和</w:t>
      </w:r>
      <w:r w:rsidR="00FF2F8A" w:rsidRPr="00FF2F8A">
        <w:rPr>
          <w:position w:val="-12"/>
        </w:rPr>
        <w:object w:dxaOrig="360" w:dyaOrig="360" w14:anchorId="02043B06">
          <v:shape id="_x0000_i1027" type="#_x0000_t75" style="width:18pt;height:18pt" o:ole="">
            <v:imagedata r:id="rId12" o:title=""/>
          </v:shape>
          <o:OLEObject Type="Embed" ProgID="Equation.DSMT4" ShapeID="_x0000_i1027" DrawAspect="Content" ObjectID="_1672120421" r:id="rId13"/>
        </w:object>
      </w:r>
      <w:r w:rsidR="00FF2F8A">
        <w:rPr>
          <w:rFonts w:hint="eastAsia"/>
        </w:rPr>
        <w:t>为非关键机器</w:t>
      </w:r>
      <w:r w:rsidR="007F5A49">
        <w:rPr>
          <w:rFonts w:hint="eastAsia"/>
        </w:rPr>
        <w:t>，</w:t>
      </w:r>
      <w:r w:rsidR="00FF2F8A">
        <w:rPr>
          <w:rFonts w:hint="eastAsia"/>
        </w:rPr>
        <w:t>图1展示了四种邻域操作方式。</w:t>
      </w:r>
      <w:r w:rsidR="007F5A49">
        <w:rPr>
          <w:rFonts w:hint="eastAsia"/>
        </w:rPr>
        <w:t>如</w:t>
      </w:r>
      <w:r w:rsidR="00FB673E">
        <w:rPr>
          <w:rFonts w:hint="eastAsia"/>
        </w:rPr>
        <w:t>图1</w:t>
      </w:r>
      <w:r w:rsidR="007F5A49">
        <w:rPr>
          <w:rFonts w:hint="eastAsia"/>
        </w:rPr>
        <w:t>所示，</w:t>
      </w:r>
      <w:r w:rsidR="0086767C">
        <w:rPr>
          <w:rFonts w:hint="eastAsia"/>
        </w:rPr>
        <w:t>插入</w:t>
      </w:r>
      <w:r w:rsidR="00FF2F8A">
        <w:rPr>
          <w:rFonts w:hint="eastAsia"/>
        </w:rPr>
        <w:t>操作是将关键机器上的一个工件移动到另一台非关键机器上加工，一对一交换是选择关键机器上的一个工件，与另一台非关键机器上的工件交换加工位置；非对称交换</w:t>
      </w:r>
      <w:proofErr w:type="gramStart"/>
      <w:r w:rsidR="00FF2F8A">
        <w:rPr>
          <w:rFonts w:hint="eastAsia"/>
        </w:rPr>
        <w:t>下</w:t>
      </w:r>
      <w:r w:rsidR="007F5A49">
        <w:rPr>
          <w:rFonts w:hint="eastAsia"/>
        </w:rPr>
        <w:t>关键</w:t>
      </w:r>
      <w:proofErr w:type="gramEnd"/>
      <w:r w:rsidR="007F5A49">
        <w:rPr>
          <w:rFonts w:hint="eastAsia"/>
        </w:rPr>
        <w:t>机器上的一个工件与某台非关键机器的两台机器进行加工</w:t>
      </w:r>
      <w:r w:rsidR="00FB673E">
        <w:rPr>
          <w:rFonts w:hint="eastAsia"/>
        </w:rPr>
        <w:t>位置的交换</w:t>
      </w:r>
      <w:r w:rsidR="007F5A49">
        <w:rPr>
          <w:rFonts w:hint="eastAsia"/>
        </w:rPr>
        <w:t>；两两交换</w:t>
      </w:r>
      <w:r w:rsidR="00FB673E">
        <w:rPr>
          <w:rFonts w:hint="eastAsia"/>
        </w:rPr>
        <w:t>则</w:t>
      </w:r>
      <w:r w:rsidR="007F5A49">
        <w:rPr>
          <w:rFonts w:hint="eastAsia"/>
        </w:rPr>
        <w:t>是</w:t>
      </w:r>
      <w:r w:rsidR="00FB673E">
        <w:rPr>
          <w:rFonts w:hint="eastAsia"/>
        </w:rPr>
        <w:t>交换</w:t>
      </w:r>
      <w:r w:rsidR="007F5A49">
        <w:rPr>
          <w:rFonts w:hint="eastAsia"/>
        </w:rPr>
        <w:t>关键机器上的两个工件与某台非关键机器上的两个工件。</w:t>
      </w:r>
    </w:p>
    <w:p w14:paraId="28FDA8FB" w14:textId="32BFDD65" w:rsidR="007F5A49" w:rsidRDefault="00B14582" w:rsidP="005A25DF">
      <w:pPr>
        <w:tabs>
          <w:tab w:val="left" w:pos="3192"/>
        </w:tabs>
      </w:pPr>
      <w:commentRangeStart w:id="0"/>
      <w:r>
        <w:rPr>
          <w:noProof/>
        </w:rPr>
        <w:pict w14:anchorId="5B5810B1">
          <v:shape id="_x0000_s1030" type="#_x0000_t75" style="position:absolute;left:0;text-align:left;margin-left:0;margin-top:7.95pt;width:415.35pt;height:483.6pt;z-index:251659264;mso-position-horizontal:absolute;mso-position-horizontal-relative:text;mso-position-vertical:absolute;mso-position-vertical-relative:text">
            <v:imagedata r:id="rId14" o:title=""/>
            <w10:wrap type="square"/>
          </v:shape>
          <o:OLEObject Type="Embed" ProgID="Word.Document.8" ShapeID="_x0000_s1030" DrawAspect="Content" ObjectID="_1672120455" r:id="rId15">
            <o:FieldCodes>\s</o:FieldCodes>
          </o:OLEObject>
        </w:pict>
      </w:r>
      <w:commentRangeEnd w:id="0"/>
      <w:r w:rsidR="00FD0F4E">
        <w:rPr>
          <w:rStyle w:val="a7"/>
        </w:rPr>
        <w:commentReference w:id="0"/>
      </w:r>
    </w:p>
    <w:p w14:paraId="6B5B32E8" w14:textId="62AFD4F1" w:rsidR="00F36387" w:rsidRDefault="00F36387" w:rsidP="005A25DF">
      <w:pPr>
        <w:tabs>
          <w:tab w:val="left" w:pos="3192"/>
        </w:tabs>
      </w:pPr>
      <w:r>
        <w:rPr>
          <w:rFonts w:hint="eastAsia"/>
        </w:rPr>
        <w:t>为了扩大邻域搜索范围，提高求解的质量，越来越多的学者在进行邻域搜索时会同时采用多</w:t>
      </w:r>
      <w:r>
        <w:rPr>
          <w:rFonts w:hint="eastAsia"/>
        </w:rPr>
        <w:lastRenderedPageBreak/>
        <w:t>种操作产生</w:t>
      </w:r>
      <w:r w:rsidR="001155C7">
        <w:rPr>
          <w:rFonts w:hint="eastAsia"/>
        </w:rPr>
        <w:t>多个</w:t>
      </w:r>
      <w:r>
        <w:rPr>
          <w:rFonts w:hint="eastAsia"/>
        </w:rPr>
        <w:t>邻域解</w:t>
      </w:r>
      <w:r w:rsidR="00162B01">
        <w:rPr>
          <w:rFonts w:hint="eastAsia"/>
        </w:rPr>
        <w:t>。如</w:t>
      </w:r>
      <w:r w:rsidR="00162B01">
        <w:t>Chen</w:t>
      </w:r>
      <w:r w:rsidR="00162B01">
        <w:rPr>
          <w:rFonts w:hint="eastAsia"/>
        </w:rPr>
        <w:t>等</w:t>
      </w:r>
      <w:r w:rsidR="00281867">
        <w:fldChar w:fldCharType="begin"/>
      </w:r>
      <w:r w:rsidR="00281867">
        <w:instrText xml:space="preserve"> </w:instrText>
      </w:r>
      <w:r w:rsidR="00281867">
        <w:rPr>
          <w:rFonts w:hint="eastAsia"/>
        </w:rPr>
        <w:instrText>REF _Ref61380504 \r \h</w:instrText>
      </w:r>
      <w:r w:rsidR="00281867">
        <w:instrText xml:space="preserve"> </w:instrText>
      </w:r>
      <w:r w:rsidR="00281867">
        <w:fldChar w:fldCharType="separate"/>
      </w:r>
      <w:r w:rsidR="00281867">
        <w:t>[2</w:t>
      </w:r>
      <w:r w:rsidR="00281867">
        <w:t>]</w:t>
      </w:r>
      <w:r w:rsidR="00281867">
        <w:fldChar w:fldCharType="end"/>
      </w:r>
      <w:r w:rsidR="00162B01">
        <w:rPr>
          <w:rFonts w:hint="eastAsia"/>
        </w:rPr>
        <w:t>在求解最小化</w:t>
      </w:r>
      <w:proofErr w:type="spellStart"/>
      <w:r w:rsidR="00162B01">
        <w:rPr>
          <w:rFonts w:hint="eastAsia"/>
        </w:rPr>
        <w:t>m</w:t>
      </w:r>
      <w:r w:rsidR="00162B01">
        <w:t>akespan</w:t>
      </w:r>
      <w:proofErr w:type="spellEnd"/>
      <w:r w:rsidR="00162B01">
        <w:rPr>
          <w:rFonts w:hint="eastAsia"/>
        </w:rPr>
        <w:t>的一致并行机问题时采用了加入局部搜索的和声搜索算法，同时采用了以上四种</w:t>
      </w:r>
      <w:r w:rsidR="001155C7">
        <w:rPr>
          <w:rFonts w:hint="eastAsia"/>
        </w:rPr>
        <w:t>方式构造</w:t>
      </w:r>
      <w:r w:rsidR="00162B01">
        <w:rPr>
          <w:rFonts w:hint="eastAsia"/>
        </w:rPr>
        <w:t>邻域解。</w:t>
      </w:r>
      <w:proofErr w:type="spellStart"/>
      <w:r w:rsidR="00162B01">
        <w:rPr>
          <w:rFonts w:hint="eastAsia"/>
        </w:rPr>
        <w:t>Guo</w:t>
      </w:r>
      <w:proofErr w:type="spellEnd"/>
      <w:r w:rsidR="00162B01">
        <w:rPr>
          <w:rFonts w:hint="eastAsia"/>
        </w:rPr>
        <w:t>等</w:t>
      </w:r>
      <w:r w:rsidR="00281867">
        <w:fldChar w:fldCharType="begin"/>
      </w:r>
      <w:r w:rsidR="00281867">
        <w:instrText xml:space="preserve"> </w:instrText>
      </w:r>
      <w:r w:rsidR="00281867">
        <w:rPr>
          <w:rFonts w:hint="eastAsia"/>
        </w:rPr>
        <w:instrText>REF _Ref61380519 \r \h</w:instrText>
      </w:r>
      <w:r w:rsidR="00281867">
        <w:instrText xml:space="preserve"> </w:instrText>
      </w:r>
      <w:r w:rsidR="00281867">
        <w:fldChar w:fldCharType="separate"/>
      </w:r>
      <w:r w:rsidR="00281867">
        <w:t>[3]</w:t>
      </w:r>
      <w:r w:rsidR="00281867">
        <w:fldChar w:fldCharType="end"/>
      </w:r>
      <w:r w:rsidR="00162B01">
        <w:rPr>
          <w:rFonts w:hint="eastAsia"/>
        </w:rPr>
        <w:t>用布谷鸟算法求解最小总延迟时间的一致并行机问题时，在标准的布谷鸟算法中加入了邻域搜索的部分，同时采用了插入和交换的方式进行一致并行机的邻域解构造。</w:t>
      </w:r>
      <w:r w:rsidR="00451E8B">
        <w:t>Kim</w:t>
      </w:r>
      <w:r w:rsidR="00162B01">
        <w:rPr>
          <w:rFonts w:hint="eastAsia"/>
        </w:rPr>
        <w:t>等</w:t>
      </w:r>
      <w:r w:rsidR="00281867">
        <w:fldChar w:fldCharType="begin"/>
      </w:r>
      <w:r w:rsidR="00281867">
        <w:instrText xml:space="preserve"> </w:instrText>
      </w:r>
      <w:r w:rsidR="00281867">
        <w:rPr>
          <w:rFonts w:hint="eastAsia"/>
        </w:rPr>
        <w:instrText>REF _Ref61380527 \r \h</w:instrText>
      </w:r>
      <w:r w:rsidR="00281867">
        <w:instrText xml:space="preserve"> </w:instrText>
      </w:r>
      <w:r w:rsidR="00281867">
        <w:fldChar w:fldCharType="separate"/>
      </w:r>
      <w:r w:rsidR="00281867">
        <w:t>[4]</w:t>
      </w:r>
      <w:r w:rsidR="00281867">
        <w:fldChar w:fldCharType="end"/>
      </w:r>
      <w:r w:rsidR="00451E8B">
        <w:rPr>
          <w:rFonts w:hint="eastAsia"/>
        </w:rPr>
        <w:t>使用模拟退火算法来求解最小</w:t>
      </w:r>
      <w:proofErr w:type="gramStart"/>
      <w:r w:rsidR="00451E8B">
        <w:rPr>
          <w:rFonts w:hint="eastAsia"/>
        </w:rPr>
        <w:t>化一致</w:t>
      </w:r>
      <w:proofErr w:type="gramEnd"/>
      <w:r w:rsidR="00451E8B">
        <w:rPr>
          <w:rFonts w:hint="eastAsia"/>
        </w:rPr>
        <w:t>并行机问题，在邻域构造部分同时采用了插入和交换的方</w:t>
      </w:r>
      <w:r w:rsidR="001155C7">
        <w:rPr>
          <w:rFonts w:hint="eastAsia"/>
        </w:rPr>
        <w:t>法</w:t>
      </w:r>
      <w:r w:rsidR="00451E8B">
        <w:rPr>
          <w:rFonts w:hint="eastAsia"/>
        </w:rPr>
        <w:t>。</w:t>
      </w:r>
    </w:p>
    <w:p w14:paraId="595996C9" w14:textId="77777777" w:rsidR="00FD0F4E" w:rsidRDefault="00451E8B" w:rsidP="00EB6672">
      <w:pPr>
        <w:tabs>
          <w:tab w:val="left" w:pos="3192"/>
        </w:tabs>
        <w:ind w:firstLineChars="200" w:firstLine="420"/>
        <w:rPr>
          <w:rFonts w:hint="eastAsia"/>
        </w:rPr>
        <w:pPrChange w:id="1" w:author="DELL" w:date="2021-01-14T09:06:00Z">
          <w:pPr>
            <w:tabs>
              <w:tab w:val="left" w:pos="3192"/>
            </w:tabs>
          </w:pPr>
        </w:pPrChange>
      </w:pPr>
      <w:r>
        <w:rPr>
          <w:rFonts w:hint="eastAsia"/>
        </w:rPr>
        <w:t>以上的邻域构造方式，通常都是随机选择工件进行交换或者插入操作</w:t>
      </w:r>
      <w:r w:rsidR="00332102">
        <w:rPr>
          <w:rFonts w:hint="eastAsia"/>
        </w:rPr>
        <w:t>。相比于其他类型的并行机问题，在一致并行机调度中，同一个工件在不同机器上的加工时间是固定不变的，因此在选择操作的工件时可以进行更有针对性的操作来产生邻域解。</w:t>
      </w:r>
    </w:p>
    <w:p w14:paraId="07588C08" w14:textId="3E163750" w:rsidR="00EB6672" w:rsidRDefault="00332102" w:rsidP="00FD0F4E">
      <w:pPr>
        <w:tabs>
          <w:tab w:val="left" w:pos="3192"/>
        </w:tabs>
        <w:ind w:firstLineChars="200" w:firstLine="420"/>
        <w:rPr>
          <w:ins w:id="2" w:author="DELL" w:date="2021-01-14T09:03:00Z"/>
          <w:rFonts w:hint="eastAsia"/>
        </w:rPr>
      </w:pPr>
      <w:commentRangeStart w:id="3"/>
      <w:r>
        <w:rPr>
          <w:rFonts w:hint="eastAsia"/>
        </w:rPr>
        <w:t>本文</w:t>
      </w:r>
      <w:ins w:id="4" w:author="DELL" w:date="2021-01-14T08:59:00Z">
        <w:r w:rsidR="00FD0F4E">
          <w:rPr>
            <w:rFonts w:hint="eastAsia"/>
          </w:rPr>
          <w:t>设计新的邻域</w:t>
        </w:r>
      </w:ins>
      <w:ins w:id="5" w:author="DELL" w:date="2021-01-14T09:00:00Z">
        <w:r w:rsidR="00FD0F4E">
          <w:rPr>
            <w:rFonts w:hint="eastAsia"/>
          </w:rPr>
          <w:t>构造方式</w:t>
        </w:r>
        <w:commentRangeEnd w:id="3"/>
        <w:r w:rsidR="00FD0F4E">
          <w:rPr>
            <w:rStyle w:val="a7"/>
          </w:rPr>
          <w:commentReference w:id="3"/>
        </w:r>
        <w:r w:rsidR="00FD0F4E">
          <w:rPr>
            <w:rFonts w:hint="eastAsia"/>
          </w:rPr>
          <w:t>。</w:t>
        </w:r>
      </w:ins>
      <w:ins w:id="6" w:author="DELL" w:date="2021-01-14T09:01:00Z">
        <w:r w:rsidR="00FD0F4E">
          <w:rPr>
            <w:rFonts w:hint="eastAsia"/>
          </w:rPr>
          <w:t>文</w:t>
        </w:r>
        <w:r w:rsidR="00FD0F4E">
          <w:t>[2</w:t>
        </w:r>
        <w:r w:rsidR="00FD0F4E">
          <w:rPr>
            <w:rFonts w:hint="eastAsia"/>
          </w:rPr>
          <w:t>]</w:t>
        </w:r>
      </w:ins>
      <w:del w:id="7" w:author="DELL" w:date="2021-01-14T09:01:00Z">
        <w:r w:rsidDel="00FD0F4E">
          <w:rPr>
            <w:rFonts w:hint="eastAsia"/>
          </w:rPr>
          <w:delText>将</w:delText>
        </w:r>
      </w:del>
      <w:r>
        <w:rPr>
          <w:rFonts w:hint="eastAsia"/>
        </w:rPr>
        <w:t>采用</w:t>
      </w:r>
      <w:ins w:id="8" w:author="DELL" w:date="2021-01-14T09:01:00Z">
        <w:r w:rsidR="00FD0F4E">
          <w:rPr>
            <w:rFonts w:hint="eastAsia"/>
          </w:rPr>
          <w:t>的</w:t>
        </w:r>
      </w:ins>
      <w:r>
        <w:rPr>
          <w:rFonts w:hint="eastAsia"/>
        </w:rPr>
        <w:t>插入和一对一交换两种邻域产生方式</w:t>
      </w:r>
      <w:ins w:id="9" w:author="DELL" w:date="2021-01-14T09:02:00Z">
        <w:r w:rsidR="00FD0F4E">
          <w:rPr>
            <w:rFonts w:hint="eastAsia"/>
          </w:rPr>
          <w:t>在选择目标</w:t>
        </w:r>
      </w:ins>
      <w:ins w:id="10" w:author="DELL" w:date="2021-01-14T09:06:00Z">
        <w:r w:rsidR="00EB6672">
          <w:rPr>
            <w:rFonts w:hint="eastAsia"/>
          </w:rPr>
          <w:t>工件</w:t>
        </w:r>
      </w:ins>
      <w:ins w:id="11" w:author="DELL" w:date="2021-01-14T09:02:00Z">
        <w:r w:rsidR="00FD0F4E">
          <w:rPr>
            <w:rFonts w:hint="eastAsia"/>
          </w:rPr>
          <w:t>时是随机选取，我们将采用有针对性的方式选取</w:t>
        </w:r>
      </w:ins>
      <w:ins w:id="12" w:author="DELL" w:date="2021-01-14T09:03:00Z">
        <w:r w:rsidR="00EB6672">
          <w:rPr>
            <w:rFonts w:hint="eastAsia"/>
          </w:rPr>
          <w:t>插入和交换的目标</w:t>
        </w:r>
      </w:ins>
      <w:ins w:id="13" w:author="DELL" w:date="2021-01-14T09:07:00Z">
        <w:r w:rsidR="00EB6672">
          <w:rPr>
            <w:rFonts w:hint="eastAsia"/>
          </w:rPr>
          <w:t>工件</w:t>
        </w:r>
      </w:ins>
      <w:bookmarkStart w:id="14" w:name="_GoBack"/>
      <w:bookmarkEnd w:id="14"/>
      <w:r>
        <w:rPr>
          <w:rFonts w:hint="eastAsia"/>
        </w:rPr>
        <w:t>。</w:t>
      </w:r>
    </w:p>
    <w:p w14:paraId="410F51B3" w14:textId="77777777" w:rsidR="00EB6672" w:rsidRDefault="00EB6672" w:rsidP="00FD0F4E">
      <w:pPr>
        <w:tabs>
          <w:tab w:val="left" w:pos="3192"/>
        </w:tabs>
        <w:ind w:firstLineChars="200" w:firstLine="420"/>
        <w:rPr>
          <w:ins w:id="15" w:author="DELL" w:date="2021-01-14T09:03:00Z"/>
          <w:rFonts w:hint="eastAsia"/>
        </w:rPr>
      </w:pPr>
      <w:ins w:id="16" w:author="DELL" w:date="2021-01-14T09:03:00Z">
        <w:r>
          <w:rPr>
            <w:rFonts w:hint="eastAsia"/>
          </w:rPr>
          <w:t>第一种邻域构造</w:t>
        </w:r>
      </w:ins>
      <w:r w:rsidR="00332102">
        <w:rPr>
          <w:rFonts w:hint="eastAsia"/>
        </w:rPr>
        <w:t>在进行插入时，选择关键机器上</w:t>
      </w:r>
      <w:r w:rsidR="00DC555D">
        <w:rPr>
          <w:rFonts w:hint="eastAsia"/>
        </w:rPr>
        <w:t>加工时间最短的</w:t>
      </w:r>
      <w:r w:rsidR="00DC555D" w:rsidRPr="00DC555D">
        <w:rPr>
          <w:position w:val="-12"/>
        </w:rPr>
        <w:object w:dxaOrig="260" w:dyaOrig="360" w14:anchorId="4D6719AC">
          <v:shape id="_x0000_i1028" type="#_x0000_t75" style="width:13pt;height:18pt" o:ole="">
            <v:imagedata r:id="rId17" o:title=""/>
          </v:shape>
          <o:OLEObject Type="Embed" ProgID="Equation.DSMT4" ShapeID="_x0000_i1028" DrawAspect="Content" ObjectID="_1672120422" r:id="rId18"/>
        </w:object>
      </w:r>
      <w:r w:rsidR="00DC555D">
        <w:rPr>
          <w:rFonts w:hint="eastAsia"/>
        </w:rPr>
        <w:t>，插入到总加工时间最短的非关键机器上。</w:t>
      </w:r>
    </w:p>
    <w:p w14:paraId="6F317F4C" w14:textId="6FC76D2F" w:rsidR="00451E8B" w:rsidRDefault="00DC555D" w:rsidP="00FD0F4E">
      <w:pPr>
        <w:tabs>
          <w:tab w:val="left" w:pos="3192"/>
        </w:tabs>
        <w:ind w:firstLineChars="200" w:firstLine="420"/>
      </w:pPr>
      <w:del w:id="17" w:author="DELL" w:date="2021-01-14T09:03:00Z">
        <w:r w:rsidDel="00EB6672">
          <w:rPr>
            <w:rFonts w:hint="eastAsia"/>
          </w:rPr>
          <w:delText>而</w:delText>
        </w:r>
      </w:del>
      <w:ins w:id="18" w:author="DELL" w:date="2021-01-14T09:03:00Z">
        <w:r w:rsidR="00EB6672">
          <w:rPr>
            <w:rFonts w:hint="eastAsia"/>
          </w:rPr>
          <w:t>第二种邻域构造</w:t>
        </w:r>
      </w:ins>
      <w:r>
        <w:rPr>
          <w:rFonts w:hint="eastAsia"/>
        </w:rPr>
        <w:t>在进行交换操作时，选择选择关键机器上加工时间最长的</w:t>
      </w:r>
      <w:r w:rsidRPr="00DC555D">
        <w:rPr>
          <w:position w:val="-12"/>
        </w:rPr>
        <w:object w:dxaOrig="279" w:dyaOrig="360" w14:anchorId="4EACE01F">
          <v:shape id="_x0000_i1029" type="#_x0000_t75" style="width:14pt;height:18pt" o:ole="">
            <v:imagedata r:id="rId19" o:title=""/>
          </v:shape>
          <o:OLEObject Type="Embed" ProgID="Equation.DSMT4" ShapeID="_x0000_i1029" DrawAspect="Content" ObjectID="_1672120423" r:id="rId20"/>
        </w:object>
      </w:r>
      <w:r>
        <w:rPr>
          <w:rFonts w:hint="eastAsia"/>
        </w:rPr>
        <w:t>，与总加工时间最短的非关键机器上加工时间最短的</w:t>
      </w:r>
      <w:r w:rsidRPr="00DC555D">
        <w:rPr>
          <w:position w:val="-14"/>
        </w:rPr>
        <w:object w:dxaOrig="279" w:dyaOrig="380" w14:anchorId="61760754">
          <v:shape id="_x0000_i1030" type="#_x0000_t75" style="width:14pt;height:19pt" o:ole="">
            <v:imagedata r:id="rId21" o:title=""/>
          </v:shape>
          <o:OLEObject Type="Embed" ProgID="Equation.DSMT4" ShapeID="_x0000_i1030" DrawAspect="Content" ObjectID="_1672120424" r:id="rId22"/>
        </w:object>
      </w:r>
      <w:r>
        <w:rPr>
          <w:rFonts w:hint="eastAsia"/>
        </w:rPr>
        <w:t>进行交换。相比于随机选择工件，这样的操作</w:t>
      </w:r>
      <w:r w:rsidR="00B30941">
        <w:rPr>
          <w:rFonts w:hint="eastAsia"/>
        </w:rPr>
        <w:t>能</w:t>
      </w:r>
      <w:r>
        <w:rPr>
          <w:rFonts w:hint="eastAsia"/>
        </w:rPr>
        <w:t>让加工时间的分配更加均匀，从而产生相对优秀的邻域解。</w:t>
      </w:r>
    </w:p>
    <w:p w14:paraId="7FCAD128" w14:textId="402072B0" w:rsidR="00DC555D" w:rsidRDefault="000135D7" w:rsidP="00EB6672">
      <w:pPr>
        <w:tabs>
          <w:tab w:val="left" w:pos="3192"/>
        </w:tabs>
        <w:ind w:firstLineChars="200" w:firstLine="420"/>
        <w:pPrChange w:id="19" w:author="DELL" w:date="2021-01-14T09:04:00Z">
          <w:pPr>
            <w:tabs>
              <w:tab w:val="left" w:pos="3192"/>
            </w:tabs>
          </w:pPr>
        </w:pPrChange>
      </w:pPr>
      <w:r>
        <w:rPr>
          <w:rFonts w:hint="eastAsia"/>
        </w:rPr>
        <w:t>本文求解的问题背景是不确定环境下的一致并行机调度问题。在不确定环境中，同一个解在不同场景下会呈现出不同的关键机器，因此相同的邻域操作在不同的场景下也会产生不同的邻域解。同样以一个3机器7工件规模的问题为例，如图2所示，对同一个解均采用插入操作，在不同的场景下产生了不同的邻域解。其中a</w:t>
      </w:r>
      <w:r>
        <w:t>)</w:t>
      </w:r>
      <w:r>
        <w:rPr>
          <w:rFonts w:hint="eastAsia"/>
        </w:rPr>
        <w:t>为在场景</w:t>
      </w:r>
      <w:r w:rsidRPr="000135D7">
        <w:rPr>
          <w:position w:val="-12"/>
        </w:rPr>
        <w:object w:dxaOrig="240" w:dyaOrig="360" w14:anchorId="33EE9C95">
          <v:shape id="_x0000_i1031" type="#_x0000_t75" style="width:12pt;height:18pt" o:ole="">
            <v:imagedata r:id="rId23" o:title=""/>
          </v:shape>
          <o:OLEObject Type="Embed" ProgID="Equation.DSMT4" ShapeID="_x0000_i1031" DrawAspect="Content" ObjectID="_1672120425" r:id="rId24"/>
        </w:object>
      </w:r>
      <w:r>
        <w:rPr>
          <w:rFonts w:hint="eastAsia"/>
        </w:rPr>
        <w:t>下进行插入操作的过程，b</w:t>
      </w:r>
      <w:r>
        <w:t>)</w:t>
      </w:r>
      <w:r>
        <w:rPr>
          <w:rFonts w:hint="eastAsia"/>
        </w:rPr>
        <w:t>为在场景</w:t>
      </w:r>
      <w:r w:rsidRPr="000135D7">
        <w:rPr>
          <w:position w:val="-12"/>
        </w:rPr>
        <w:object w:dxaOrig="279" w:dyaOrig="360" w14:anchorId="6E27F6F5">
          <v:shape id="_x0000_i1032" type="#_x0000_t75" style="width:14pt;height:18pt" o:ole="">
            <v:imagedata r:id="rId25" o:title=""/>
          </v:shape>
          <o:OLEObject Type="Embed" ProgID="Equation.DSMT4" ShapeID="_x0000_i1032" DrawAspect="Content" ObjectID="_1672120426" r:id="rId26"/>
        </w:object>
      </w:r>
      <w:r>
        <w:rPr>
          <w:rFonts w:hint="eastAsia"/>
        </w:rPr>
        <w:t>下进行插入操作的过程</w:t>
      </w:r>
      <w:r w:rsidR="00F018A5">
        <w:rPr>
          <w:rFonts w:hint="eastAsia"/>
        </w:rPr>
        <w:t>：在</w:t>
      </w:r>
      <w:r w:rsidR="00F018A5" w:rsidRPr="000135D7">
        <w:rPr>
          <w:position w:val="-12"/>
        </w:rPr>
        <w:object w:dxaOrig="240" w:dyaOrig="360" w14:anchorId="6186F8DD">
          <v:shape id="_x0000_i1033" type="#_x0000_t75" style="width:12pt;height:18pt" o:ole="">
            <v:imagedata r:id="rId23" o:title=""/>
          </v:shape>
          <o:OLEObject Type="Embed" ProgID="Equation.DSMT4" ShapeID="_x0000_i1033" DrawAspect="Content" ObjectID="_1672120427" r:id="rId27"/>
        </w:object>
      </w:r>
      <w:r w:rsidR="00F018A5">
        <w:rPr>
          <w:rFonts w:hint="eastAsia"/>
        </w:rPr>
        <w:t>下，关键机器为</w:t>
      </w:r>
      <w:r w:rsidR="00F018A5" w:rsidRPr="00F018A5">
        <w:rPr>
          <w:position w:val="-12"/>
        </w:rPr>
        <w:object w:dxaOrig="360" w:dyaOrig="360" w14:anchorId="3DAFF08B">
          <v:shape id="_x0000_i1034" type="#_x0000_t75" style="width:18pt;height:18pt" o:ole="">
            <v:imagedata r:id="rId28" o:title=""/>
          </v:shape>
          <o:OLEObject Type="Embed" ProgID="Equation.DSMT4" ShapeID="_x0000_i1034" DrawAspect="Content" ObjectID="_1672120428" r:id="rId29"/>
        </w:object>
      </w:r>
      <w:r w:rsidR="00F018A5">
        <w:rPr>
          <w:rFonts w:hint="eastAsia"/>
        </w:rPr>
        <w:t>，对应的加工时间最短的工件为</w:t>
      </w:r>
      <w:r w:rsidR="00F018A5" w:rsidRPr="00F018A5">
        <w:rPr>
          <w:position w:val="-12"/>
        </w:rPr>
        <w:object w:dxaOrig="260" w:dyaOrig="360" w14:anchorId="67AE7026">
          <v:shape id="_x0000_i1035" type="#_x0000_t75" style="width:13pt;height:18pt" o:ole="">
            <v:imagedata r:id="rId30" o:title=""/>
          </v:shape>
          <o:OLEObject Type="Embed" ProgID="Equation.DSMT4" ShapeID="_x0000_i1035" DrawAspect="Content" ObjectID="_1672120429" r:id="rId31"/>
        </w:object>
      </w:r>
      <w:r w:rsidR="00F018A5">
        <w:rPr>
          <w:rFonts w:hint="eastAsia"/>
        </w:rPr>
        <w:t>，插入操作为将</w:t>
      </w:r>
      <w:r w:rsidR="00F018A5" w:rsidRPr="00F018A5">
        <w:rPr>
          <w:position w:val="-12"/>
        </w:rPr>
        <w:object w:dxaOrig="260" w:dyaOrig="360" w14:anchorId="67415322">
          <v:shape id="_x0000_i1036" type="#_x0000_t75" style="width:13pt;height:18pt" o:ole="">
            <v:imagedata r:id="rId30" o:title=""/>
          </v:shape>
          <o:OLEObject Type="Embed" ProgID="Equation.DSMT4" ShapeID="_x0000_i1036" DrawAspect="Content" ObjectID="_1672120430" r:id="rId32"/>
        </w:object>
      </w:r>
      <w:r w:rsidR="00F018A5">
        <w:rPr>
          <w:rFonts w:hint="eastAsia"/>
        </w:rPr>
        <w:t>移动到总加工时间最短的</w:t>
      </w:r>
      <w:r w:rsidR="00F018A5" w:rsidRPr="00F018A5">
        <w:rPr>
          <w:position w:val="-12"/>
        </w:rPr>
        <w:object w:dxaOrig="360" w:dyaOrig="360" w14:anchorId="7AAAFC38">
          <v:shape id="_x0000_i1037" type="#_x0000_t75" style="width:18pt;height:18pt" o:ole="">
            <v:imagedata r:id="rId33" o:title=""/>
          </v:shape>
          <o:OLEObject Type="Embed" ProgID="Equation.DSMT4" ShapeID="_x0000_i1037" DrawAspect="Content" ObjectID="_1672120431" r:id="rId34"/>
        </w:object>
      </w:r>
      <w:r w:rsidR="00F018A5">
        <w:rPr>
          <w:rFonts w:hint="eastAsia"/>
        </w:rPr>
        <w:t>。而在</w:t>
      </w:r>
      <w:r w:rsidR="00F018A5" w:rsidRPr="000135D7">
        <w:rPr>
          <w:position w:val="-12"/>
        </w:rPr>
        <w:object w:dxaOrig="279" w:dyaOrig="360" w14:anchorId="3B05422D">
          <v:shape id="_x0000_i1038" type="#_x0000_t75" style="width:14pt;height:18pt" o:ole="">
            <v:imagedata r:id="rId35" o:title=""/>
          </v:shape>
          <o:OLEObject Type="Embed" ProgID="Equation.DSMT4" ShapeID="_x0000_i1038" DrawAspect="Content" ObjectID="_1672120432" r:id="rId36"/>
        </w:object>
      </w:r>
      <w:r w:rsidR="00F018A5">
        <w:rPr>
          <w:rFonts w:hint="eastAsia"/>
        </w:rPr>
        <w:t>下的关键机器为</w:t>
      </w:r>
      <w:r w:rsidR="00F018A5" w:rsidRPr="00F018A5">
        <w:rPr>
          <w:position w:val="-12"/>
        </w:rPr>
        <w:object w:dxaOrig="380" w:dyaOrig="360" w14:anchorId="4B2BE70B">
          <v:shape id="_x0000_i1039" type="#_x0000_t75" style="width:19pt;height:18pt" o:ole="">
            <v:imagedata r:id="rId37" o:title=""/>
          </v:shape>
          <o:OLEObject Type="Embed" ProgID="Equation.DSMT4" ShapeID="_x0000_i1039" DrawAspect="Content" ObjectID="_1672120433" r:id="rId38"/>
        </w:object>
      </w:r>
      <w:r w:rsidR="00F018A5">
        <w:rPr>
          <w:rFonts w:hint="eastAsia"/>
        </w:rPr>
        <w:t>，则选择</w:t>
      </w:r>
      <w:r w:rsidR="00F018A5" w:rsidRPr="00F018A5">
        <w:rPr>
          <w:position w:val="-12"/>
        </w:rPr>
        <w:object w:dxaOrig="380" w:dyaOrig="360" w14:anchorId="38C72A37">
          <v:shape id="_x0000_i1040" type="#_x0000_t75" style="width:19pt;height:18pt" o:ole="">
            <v:imagedata r:id="rId37" o:title=""/>
          </v:shape>
          <o:OLEObject Type="Embed" ProgID="Equation.DSMT4" ShapeID="_x0000_i1040" DrawAspect="Content" ObjectID="_1672120434" r:id="rId39"/>
        </w:object>
      </w:r>
      <w:r w:rsidR="00F018A5">
        <w:rPr>
          <w:rFonts w:hint="eastAsia"/>
        </w:rPr>
        <w:t>上的</w:t>
      </w:r>
      <w:r w:rsidR="00F018A5" w:rsidRPr="00F018A5">
        <w:rPr>
          <w:position w:val="-12"/>
        </w:rPr>
        <w:object w:dxaOrig="279" w:dyaOrig="360" w14:anchorId="71AC1A3F">
          <v:shape id="_x0000_i1041" type="#_x0000_t75" style="width:14pt;height:18pt" o:ole="">
            <v:imagedata r:id="rId40" o:title=""/>
          </v:shape>
          <o:OLEObject Type="Embed" ProgID="Equation.DSMT4" ShapeID="_x0000_i1041" DrawAspect="Content" ObjectID="_1672120435" r:id="rId41"/>
        </w:object>
      </w:r>
      <w:r w:rsidR="00F018A5">
        <w:rPr>
          <w:rFonts w:hint="eastAsia"/>
        </w:rPr>
        <w:t>插入到总加工时间最短的</w:t>
      </w:r>
      <w:r w:rsidR="00F018A5" w:rsidRPr="00F018A5">
        <w:rPr>
          <w:position w:val="-12"/>
        </w:rPr>
        <w:object w:dxaOrig="360" w:dyaOrig="360" w14:anchorId="5D570031">
          <v:shape id="_x0000_i1042" type="#_x0000_t75" style="width:18pt;height:18pt" o:ole="">
            <v:imagedata r:id="rId42" o:title=""/>
          </v:shape>
          <o:OLEObject Type="Embed" ProgID="Equation.DSMT4" ShapeID="_x0000_i1042" DrawAspect="Content" ObjectID="_1672120436" r:id="rId43"/>
        </w:object>
      </w:r>
      <w:r w:rsidR="00F018A5">
        <w:rPr>
          <w:rFonts w:hint="eastAsia"/>
        </w:rPr>
        <w:t>上加工。</w:t>
      </w:r>
    </w:p>
    <w:bookmarkStart w:id="20" w:name="_MON_1671991057"/>
    <w:bookmarkEnd w:id="20"/>
    <w:p w14:paraId="2BE5B90B" w14:textId="0DDDE1DC" w:rsidR="000135D7" w:rsidRDefault="00F018A5" w:rsidP="005A25DF">
      <w:pPr>
        <w:tabs>
          <w:tab w:val="left" w:pos="3192"/>
        </w:tabs>
      </w:pPr>
      <w:r>
        <w:object w:dxaOrig="8306" w:dyaOrig="4992" w14:anchorId="58886980">
          <v:shape id="_x0000_i1043" type="#_x0000_t75" style="width:415.5pt;height:249.5pt" o:ole="">
            <v:imagedata r:id="rId44" o:title=""/>
          </v:shape>
          <o:OLEObject Type="Embed" ProgID="Word.Document.8" ShapeID="_x0000_i1043" DrawAspect="Content" ObjectID="_1672120437" r:id="rId45">
            <o:FieldCodes>\s</o:FieldCodes>
          </o:OLEObject>
        </w:object>
      </w:r>
    </w:p>
    <w:p w14:paraId="11F66C96" w14:textId="176683A4" w:rsidR="00F018A5" w:rsidRDefault="00F018A5" w:rsidP="00F018A5">
      <w:pPr>
        <w:ind w:firstLine="420"/>
      </w:pPr>
      <w:r>
        <w:rPr>
          <w:rFonts w:hint="eastAsia"/>
        </w:rPr>
        <w:t>因为第二阶段的目标函数涉及多个坏场景，为了充分考虑不同场景对邻域解产生的影响，参考W</w:t>
      </w:r>
      <w:r>
        <w:t>an</w:t>
      </w:r>
      <w:r w:rsidR="00281867">
        <w:t>g</w:t>
      </w:r>
      <w:r w:rsidR="00281867">
        <w:fldChar w:fldCharType="begin"/>
      </w:r>
      <w:r w:rsidR="00281867">
        <w:instrText xml:space="preserve"> REF _Ref61380543 \r \h </w:instrText>
      </w:r>
      <w:r w:rsidR="00281867">
        <w:fldChar w:fldCharType="separate"/>
      </w:r>
      <w:r w:rsidR="00281867">
        <w:t>[5]</w:t>
      </w:r>
      <w:r w:rsidR="00281867">
        <w:fldChar w:fldCharType="end"/>
      </w:r>
      <w:r>
        <w:rPr>
          <w:rFonts w:hint="eastAsia"/>
        </w:rPr>
        <w:t>在求解离散场景下的作业车间调度问题时，提出了一种基于合并场景的邻域构造方式，以此来处理不同场景下每个解的关键路径不同造成的影响。本文</w:t>
      </w:r>
      <w:r w:rsidR="00F033B7">
        <w:rPr>
          <w:rFonts w:hint="eastAsia"/>
        </w:rPr>
        <w:t>在</w:t>
      </w:r>
      <w:r>
        <w:rPr>
          <w:rFonts w:hint="eastAsia"/>
        </w:rPr>
        <w:t>常规的一致并行机邻域产生方式</w:t>
      </w:r>
      <w:r w:rsidR="00F033B7">
        <w:rPr>
          <w:rFonts w:hint="eastAsia"/>
        </w:rPr>
        <w:t>基础上</w:t>
      </w:r>
      <w:r>
        <w:rPr>
          <w:rFonts w:hint="eastAsia"/>
        </w:rPr>
        <w:t>进行拓展，采用合并场景的构造来</w:t>
      </w:r>
      <w:r w:rsidR="00F033B7">
        <w:rPr>
          <w:rFonts w:hint="eastAsia"/>
        </w:rPr>
        <w:t>处理不同场景对邻域解的影响，</w:t>
      </w:r>
      <w:r>
        <w:rPr>
          <w:rFonts w:hint="eastAsia"/>
        </w:rPr>
        <w:t>使邻域解的产生更加合理。</w:t>
      </w:r>
    </w:p>
    <w:p w14:paraId="35B07B94" w14:textId="77777777" w:rsidR="00F018A5" w:rsidRDefault="00F018A5" w:rsidP="00F018A5">
      <w:pPr>
        <w:pStyle w:val="MTDisplayEquation"/>
        <w:ind w:firstLine="420"/>
      </w:pPr>
      <w:r>
        <w:rPr>
          <w:rFonts w:hint="eastAsia"/>
        </w:rPr>
        <w:t>对于一个解</w:t>
      </w:r>
      <w:r w:rsidRPr="00D9749D">
        <w:rPr>
          <w:position w:val="-4"/>
        </w:rPr>
        <w:object w:dxaOrig="260" w:dyaOrig="260" w14:anchorId="548A35AA">
          <v:shape id="_x0000_i1044" type="#_x0000_t75" style="width:13pt;height:13pt" o:ole="">
            <v:imagedata r:id="rId46" o:title=""/>
          </v:shape>
          <o:OLEObject Type="Embed" ProgID="Equation.DSMT4" ShapeID="_x0000_i1044" DrawAspect="Content" ObjectID="_1672120438" r:id="rId47"/>
        </w:object>
      </w:r>
      <w:r>
        <w:rPr>
          <w:rFonts w:hint="eastAsia"/>
        </w:rPr>
        <w:t>，其在场景</w:t>
      </w:r>
      <w:r w:rsidRPr="00BD709E">
        <w:rPr>
          <w:position w:val="-6"/>
        </w:rPr>
        <w:object w:dxaOrig="220" w:dyaOrig="279" w14:anchorId="553999EA">
          <v:shape id="_x0000_i1045" type="#_x0000_t75" style="width:11.5pt;height:14.5pt" o:ole="">
            <v:imagedata r:id="rId48" o:title=""/>
          </v:shape>
          <o:OLEObject Type="Embed" ProgID="Equation.DSMT4" ShapeID="_x0000_i1045" DrawAspect="Content" ObjectID="_1672120439" r:id="rId49"/>
        </w:object>
      </w:r>
      <w:r>
        <w:rPr>
          <w:rFonts w:hint="eastAsia"/>
        </w:rPr>
        <w:t>下产生的邻域用</w:t>
      </w:r>
      <w:r>
        <w:rPr>
          <w:position w:val="-10"/>
        </w:rPr>
        <w:object w:dxaOrig="859" w:dyaOrig="320" w14:anchorId="1DD29A13">
          <v:shape id="_x0000_i1046" type="#_x0000_t75" style="width:44.5pt;height:15.5pt" o:ole="">
            <v:imagedata r:id="rId50" o:title=""/>
          </v:shape>
          <o:OLEObject Type="Embed" ProgID="Equation.DSMT4" ShapeID="_x0000_i1046" DrawAspect="Content" ObjectID="_1672120440" r:id="rId51"/>
        </w:object>
      </w:r>
      <w:r>
        <w:rPr>
          <w:rFonts w:hint="eastAsia"/>
        </w:rPr>
        <w:t>表示，合并场景领域</w:t>
      </w:r>
      <w:r>
        <w:rPr>
          <w:position w:val="-10"/>
        </w:rPr>
        <w:object w:dxaOrig="1020" w:dyaOrig="320" w14:anchorId="336D8C3E">
          <v:shape id="_x0000_i1047" type="#_x0000_t75" style="width:51pt;height:15.5pt" o:ole="">
            <v:imagedata r:id="rId52" o:title=""/>
          </v:shape>
          <o:OLEObject Type="Embed" ProgID="Equation.DSMT4" ShapeID="_x0000_i1047" DrawAspect="Content" ObjectID="_1672120441" r:id="rId53"/>
        </w:object>
      </w:r>
      <w:r>
        <w:rPr>
          <w:rFonts w:hint="eastAsia"/>
        </w:rPr>
        <w:t>表示</w:t>
      </w:r>
      <w:r w:rsidRPr="00D9749D">
        <w:rPr>
          <w:position w:val="-4"/>
        </w:rPr>
        <w:object w:dxaOrig="260" w:dyaOrig="260" w14:anchorId="0CA9E8FD">
          <v:shape id="_x0000_i1048" type="#_x0000_t75" style="width:13pt;height:13pt" o:ole="">
            <v:imagedata r:id="rId54" o:title=""/>
          </v:shape>
          <o:OLEObject Type="Embed" ProgID="Equation.DSMT4" ShapeID="_x0000_i1048" DrawAspect="Content" ObjectID="_1672120442" r:id="rId55"/>
        </w:object>
      </w:r>
      <w:r>
        <w:rPr>
          <w:rFonts w:hint="eastAsia"/>
        </w:rPr>
        <w:t>在场景集</w:t>
      </w:r>
      <w:r w:rsidRPr="00025957">
        <w:rPr>
          <w:position w:val="-4"/>
        </w:rPr>
        <w:object w:dxaOrig="240" w:dyaOrig="260" w14:anchorId="6D5BE9CE">
          <v:shape id="_x0000_i1049" type="#_x0000_t75" style="width:12pt;height:13pt" o:ole="">
            <v:imagedata r:id="rId56" o:title=""/>
          </v:shape>
          <o:OLEObject Type="Embed" ProgID="Equation.DSMT4" ShapeID="_x0000_i1049" DrawAspect="Content" ObjectID="_1672120443" r:id="rId57"/>
        </w:object>
      </w:r>
      <w:r>
        <w:rPr>
          <w:rFonts w:hint="eastAsia"/>
        </w:rPr>
        <w:t>下的合并场景邻域：</w:t>
      </w:r>
    </w:p>
    <w:p w14:paraId="4E81A260" w14:textId="058A2F7C" w:rsidR="00F018A5" w:rsidRDefault="00F018A5" w:rsidP="00F018A5">
      <w:pPr>
        <w:pStyle w:val="MTDisplayEquation"/>
        <w:ind w:firstLine="420"/>
      </w:pPr>
      <w:r>
        <w:tab/>
      </w:r>
      <w:r w:rsidRPr="00BD709E">
        <w:rPr>
          <w:position w:val="-16"/>
        </w:rPr>
        <w:object w:dxaOrig="6460" w:dyaOrig="400" w14:anchorId="7A257101">
          <v:shape id="_x0000_i1050" type="#_x0000_t75" style="width:324pt;height:20.5pt" o:ole="">
            <v:imagedata r:id="rId58" o:title=""/>
          </v:shape>
          <o:OLEObject Type="Embed" ProgID="Equation.DSMT4" ShapeID="_x0000_i1050" DrawAspect="Content" ObjectID="_1672120444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33B7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E3F0CE6" w14:textId="3AA4E008" w:rsidR="00F018A5" w:rsidRDefault="00B14582" w:rsidP="00F018A5">
      <w:pPr>
        <w:ind w:firstLine="420"/>
      </w:pPr>
      <w:r>
        <w:rPr>
          <w:noProof/>
        </w:rPr>
        <w:pict w14:anchorId="1F988CE1">
          <v:shape id="_x0000_s1031" type="#_x0000_t75" style="position:absolute;left:0;text-align:left;margin-left:10.8pt;margin-top:174.15pt;width:415.35pt;height:234.05pt;z-index:251660288;mso-position-horizontal-relative:text;mso-position-vertical-relative:text">
            <v:imagedata r:id="rId60" o:title=""/>
            <w10:wrap type="square"/>
          </v:shape>
          <o:OLEObject Type="Embed" ProgID="Word.Document.8" ShapeID="_x0000_s1031" DrawAspect="Content" ObjectID="_1672120456" r:id="rId61">
            <o:FieldCodes>\s</o:FieldCodes>
          </o:OLEObject>
        </w:pict>
      </w:r>
      <w:r w:rsidR="00F018A5">
        <w:rPr>
          <w:rFonts w:hint="eastAsia"/>
        </w:rPr>
        <w:t>本文的目标函数与坏场景集</w:t>
      </w:r>
      <w:r w:rsidR="00F018A5" w:rsidRPr="009B4B83">
        <w:rPr>
          <w:position w:val="-12"/>
        </w:rPr>
        <w:object w:dxaOrig="720" w:dyaOrig="360" w14:anchorId="096D263B">
          <v:shape id="_x0000_i1051" type="#_x0000_t75" style="width:37pt;height:18pt" o:ole="">
            <v:imagedata r:id="rId62" o:title=""/>
          </v:shape>
          <o:OLEObject Type="Embed" ProgID="Equation.DSMT4" ShapeID="_x0000_i1051" DrawAspect="Content" ObjectID="_1672120445" r:id="rId63"/>
        </w:object>
      </w:r>
      <w:r w:rsidR="00F018A5">
        <w:rPr>
          <w:rFonts w:hint="eastAsia"/>
        </w:rPr>
        <w:t>有关，将围绕</w:t>
      </w:r>
      <w:r w:rsidR="00F018A5" w:rsidRPr="009B4B83">
        <w:rPr>
          <w:position w:val="-12"/>
        </w:rPr>
        <w:object w:dxaOrig="720" w:dyaOrig="360" w14:anchorId="3B606A71">
          <v:shape id="_x0000_i1052" type="#_x0000_t75" style="width:37pt;height:18pt" o:ole="">
            <v:imagedata r:id="rId64" o:title=""/>
          </v:shape>
          <o:OLEObject Type="Embed" ProgID="Equation.DSMT4" ShapeID="_x0000_i1052" DrawAspect="Content" ObjectID="_1672120446" r:id="rId65"/>
        </w:object>
      </w:r>
      <w:r w:rsidR="00F018A5">
        <w:rPr>
          <w:rFonts w:hint="eastAsia"/>
        </w:rPr>
        <w:t>建立合并场景邻域。用</w:t>
      </w:r>
      <w:r w:rsidR="00F018A5">
        <w:rPr>
          <w:position w:val="-10"/>
        </w:rPr>
        <w:object w:dxaOrig="1920" w:dyaOrig="320" w14:anchorId="7CE0560D">
          <v:shape id="_x0000_i1053" type="#_x0000_t75" style="width:96pt;height:15.5pt" o:ole="">
            <v:imagedata r:id="rId66" o:title=""/>
          </v:shape>
          <o:OLEObject Type="Embed" ProgID="Equation.DSMT4" ShapeID="_x0000_i1053" DrawAspect="Content" ObjectID="_1672120447" r:id="rId67"/>
        </w:object>
      </w:r>
      <w:r w:rsidR="00F018A5">
        <w:rPr>
          <w:rFonts w:hint="eastAsia"/>
        </w:rPr>
        <w:t>分别表示</w:t>
      </w:r>
      <w:r w:rsidR="00F018A5" w:rsidRPr="00D9749D">
        <w:rPr>
          <w:position w:val="-4"/>
        </w:rPr>
        <w:object w:dxaOrig="260" w:dyaOrig="260" w14:anchorId="45522B3B">
          <v:shape id="_x0000_i1054" type="#_x0000_t75" style="width:13pt;height:13pt" o:ole="">
            <v:imagedata r:id="rId68" o:title=""/>
          </v:shape>
          <o:OLEObject Type="Embed" ProgID="Equation.DSMT4" ShapeID="_x0000_i1054" DrawAspect="Content" ObjectID="_1672120448" r:id="rId69"/>
        </w:object>
      </w:r>
      <w:r w:rsidR="00F018A5">
        <w:rPr>
          <w:rFonts w:hint="eastAsia"/>
        </w:rPr>
        <w:t>在场景</w:t>
      </w:r>
      <w:r w:rsidR="00F018A5">
        <w:rPr>
          <w:position w:val="-6"/>
        </w:rPr>
        <w:object w:dxaOrig="228" w:dyaOrig="288" w14:anchorId="7C514FAB">
          <v:shape id="_x0000_i1055" type="#_x0000_t75" style="width:11.5pt;height:14.5pt" o:ole="">
            <v:imagedata r:id="rId70" o:title=""/>
          </v:shape>
          <o:OLEObject Type="Embed" ProgID="Equation.DSMT4" ShapeID="_x0000_i1055" DrawAspect="Content" ObjectID="_1672120449" r:id="rId71"/>
        </w:object>
      </w:r>
      <w:r w:rsidR="00F018A5">
        <w:rPr>
          <w:rFonts w:hint="eastAsia"/>
        </w:rPr>
        <w:t>下采取插入和交换操作后产生的邻域解，则</w:t>
      </w:r>
      <w:r w:rsidR="00F018A5">
        <w:rPr>
          <w:position w:val="-10"/>
        </w:rPr>
        <w:object w:dxaOrig="3100" w:dyaOrig="320" w14:anchorId="566A6023">
          <v:shape id="_x0000_i1056" type="#_x0000_t75" style="width:155.5pt;height:15.5pt" o:ole="">
            <v:imagedata r:id="rId72" o:title=""/>
          </v:shape>
          <o:OLEObject Type="Embed" ProgID="Equation.DSMT4" ShapeID="_x0000_i1056" DrawAspect="Content" ObjectID="_1672120450" r:id="rId73"/>
        </w:object>
      </w:r>
      <w:r w:rsidR="001155C7">
        <w:rPr>
          <w:rFonts w:hint="eastAsia"/>
        </w:rPr>
        <w:t>。</w:t>
      </w:r>
      <w:r w:rsidR="00F018A5" w:rsidRPr="00D9749D">
        <w:rPr>
          <w:position w:val="-4"/>
        </w:rPr>
        <w:object w:dxaOrig="260" w:dyaOrig="260" w14:anchorId="49F6F2DC">
          <v:shape id="_x0000_i1057" type="#_x0000_t75" style="width:13pt;height:13pt" o:ole="">
            <v:imagedata r:id="rId74" o:title=""/>
          </v:shape>
          <o:OLEObject Type="Embed" ProgID="Equation.DSMT4" ShapeID="_x0000_i1057" DrawAspect="Content" ObjectID="_1672120451" r:id="rId75"/>
        </w:object>
      </w:r>
      <w:r w:rsidR="00F018A5">
        <w:rPr>
          <w:rFonts w:hint="eastAsia"/>
        </w:rPr>
        <w:t>在其坏场景集</w:t>
      </w:r>
      <w:r w:rsidR="00F018A5">
        <w:rPr>
          <w:position w:val="-12"/>
        </w:rPr>
        <w:object w:dxaOrig="720" w:dyaOrig="360" w14:anchorId="21CFBB17">
          <v:shape id="_x0000_i1058" type="#_x0000_t75" style="width:36pt;height:18pt" o:ole="">
            <v:imagedata r:id="rId76" o:title=""/>
          </v:shape>
          <o:OLEObject Type="Embed" ProgID="Equation.DSMT4" ShapeID="_x0000_i1058" DrawAspect="Content" ObjectID="_1672120452" r:id="rId77"/>
        </w:object>
      </w:r>
      <w:r w:rsidR="00F018A5">
        <w:rPr>
          <w:rFonts w:hint="eastAsia"/>
        </w:rPr>
        <w:t>下的合并邻域用</w:t>
      </w:r>
      <w:r w:rsidR="00F018A5">
        <w:rPr>
          <w:position w:val="-12"/>
        </w:rPr>
        <w:object w:dxaOrig="1480" w:dyaOrig="360" w14:anchorId="39491AAD">
          <v:shape id="_x0000_i1059" type="#_x0000_t75" style="width:72.5pt;height:18pt" o:ole="">
            <v:imagedata r:id="rId78" o:title=""/>
          </v:shape>
          <o:OLEObject Type="Embed" ProgID="Equation.DSMT4" ShapeID="_x0000_i1059" DrawAspect="Content" ObjectID="_1672120453" r:id="rId79"/>
        </w:object>
      </w:r>
      <w:r w:rsidR="00F018A5">
        <w:rPr>
          <w:rFonts w:hint="eastAsia"/>
        </w:rPr>
        <w:t>表示：</w:t>
      </w:r>
    </w:p>
    <w:p w14:paraId="33DEAD18" w14:textId="4070EBF0" w:rsidR="00F018A5" w:rsidRDefault="00F018A5" w:rsidP="00F018A5">
      <w:pPr>
        <w:pStyle w:val="MTDisplayEquation"/>
        <w:ind w:firstLine="420"/>
      </w:pPr>
      <w:r>
        <w:tab/>
      </w:r>
      <w:r w:rsidRPr="00BD709E">
        <w:rPr>
          <w:position w:val="-16"/>
        </w:rPr>
        <w:object w:dxaOrig="6900" w:dyaOrig="400" w14:anchorId="449136F7">
          <v:shape id="_x0000_i1060" type="#_x0000_t75" style="width:345pt;height:20.5pt" o:ole="">
            <v:imagedata r:id="rId80" o:title=""/>
          </v:shape>
          <o:OLEObject Type="Embed" ProgID="Equation.DSMT4" ShapeID="_x0000_i1060" DrawAspect="Content" ObjectID="_1672120454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F033B7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0A34DE2" w14:textId="77777777" w:rsidR="00F018A5" w:rsidRDefault="00F018A5" w:rsidP="00F018A5">
      <w:pPr>
        <w:ind w:firstLine="420"/>
      </w:pPr>
      <w:r>
        <w:rPr>
          <w:rFonts w:hint="eastAsia"/>
        </w:rPr>
        <w:t>整个基于坏场景产生合并场景邻域的伪代码如图3所示：</w:t>
      </w:r>
    </w:p>
    <w:p w14:paraId="142E6FF8" w14:textId="2834813B" w:rsidR="00F018A5" w:rsidRDefault="00F018A5" w:rsidP="005A25DF">
      <w:pPr>
        <w:tabs>
          <w:tab w:val="left" w:pos="3192"/>
        </w:tabs>
      </w:pPr>
    </w:p>
    <w:p w14:paraId="014E6A89" w14:textId="3859C2CA" w:rsidR="0012007A" w:rsidRDefault="0012007A" w:rsidP="005A25DF">
      <w:pPr>
        <w:tabs>
          <w:tab w:val="left" w:pos="3192"/>
        </w:tabs>
      </w:pPr>
    </w:p>
    <w:p w14:paraId="6692A1FD" w14:textId="225D4DB7" w:rsidR="0012007A" w:rsidRDefault="0012007A" w:rsidP="005A25DF">
      <w:pPr>
        <w:tabs>
          <w:tab w:val="left" w:pos="3192"/>
        </w:tabs>
      </w:pPr>
    </w:p>
    <w:p w14:paraId="707B210C" w14:textId="3EAFB2B5" w:rsidR="0012007A" w:rsidRDefault="0012007A" w:rsidP="005A25DF">
      <w:pPr>
        <w:tabs>
          <w:tab w:val="left" w:pos="3192"/>
        </w:tabs>
      </w:pPr>
    </w:p>
    <w:p w14:paraId="7567B293" w14:textId="38AF20E1" w:rsidR="0012007A" w:rsidRDefault="0012007A" w:rsidP="005A25DF">
      <w:pPr>
        <w:tabs>
          <w:tab w:val="left" w:pos="3192"/>
        </w:tabs>
      </w:pPr>
      <w:r>
        <w:rPr>
          <w:rFonts w:hint="eastAsia"/>
        </w:rPr>
        <w:t>参考文献：</w:t>
      </w:r>
    </w:p>
    <w:p w14:paraId="0D32F4CA" w14:textId="4AF52FA3" w:rsidR="0012007A" w:rsidRDefault="0012007A" w:rsidP="0012007A">
      <w:pPr>
        <w:pStyle w:val="a6"/>
        <w:numPr>
          <w:ilvl w:val="0"/>
          <w:numId w:val="1"/>
        </w:numPr>
        <w:ind w:firstLineChars="0"/>
      </w:pPr>
      <w:bookmarkStart w:id="21" w:name="_Ref59694524"/>
      <w:proofErr w:type="spellStart"/>
      <w:r>
        <w:t>Xu</w:t>
      </w:r>
      <w:proofErr w:type="spellEnd"/>
      <w:r>
        <w:t xml:space="preserve"> X, Cui W, Lin J, et al. Robust </w:t>
      </w:r>
      <w:proofErr w:type="spellStart"/>
      <w:r>
        <w:t>makespan</w:t>
      </w:r>
      <w:proofErr w:type="spellEnd"/>
      <w:r>
        <w:t xml:space="preserve"> </w:t>
      </w:r>
      <w:proofErr w:type="spellStart"/>
      <w:r>
        <w:t>minimisation</w:t>
      </w:r>
      <w:proofErr w:type="spellEnd"/>
      <w:r>
        <w:t xml:space="preserve"> in identical parallel machine scheduling problem with interval </w:t>
      </w:r>
      <w:proofErr w:type="gramStart"/>
      <w:r>
        <w:t>data[</w:t>
      </w:r>
      <w:proofErr w:type="gramEnd"/>
      <w:r>
        <w:t>J]. International Journal of Production Research, 2013, 51(12): 3532-3548.</w:t>
      </w:r>
      <w:bookmarkEnd w:id="21"/>
    </w:p>
    <w:p w14:paraId="3B314C7E" w14:textId="5E3B1CA0" w:rsidR="0012007A" w:rsidRDefault="0012007A" w:rsidP="0012007A">
      <w:pPr>
        <w:pStyle w:val="a6"/>
        <w:numPr>
          <w:ilvl w:val="0"/>
          <w:numId w:val="1"/>
        </w:numPr>
        <w:ind w:firstLineChars="0"/>
      </w:pPr>
      <w:bookmarkStart w:id="22" w:name="_Ref61380504"/>
      <w:r w:rsidRPr="0012007A">
        <w:t xml:space="preserve">Chen J, Pan Q K, Wang L, et al. A hybrid dynamic harmony search algorithm for identical parallel machines </w:t>
      </w:r>
      <w:proofErr w:type="gramStart"/>
      <w:r w:rsidRPr="0012007A">
        <w:t>scheduling[</w:t>
      </w:r>
      <w:proofErr w:type="gramEnd"/>
      <w:r w:rsidRPr="0012007A">
        <w:t>J]. Engineering Optimization, 2012, 44(2): 209-224.</w:t>
      </w:r>
      <w:bookmarkEnd w:id="22"/>
    </w:p>
    <w:p w14:paraId="1CC60570" w14:textId="135A2B86" w:rsidR="00281867" w:rsidRDefault="00281867" w:rsidP="0012007A">
      <w:pPr>
        <w:pStyle w:val="a6"/>
        <w:numPr>
          <w:ilvl w:val="0"/>
          <w:numId w:val="1"/>
        </w:numPr>
        <w:ind w:firstLineChars="0"/>
      </w:pPr>
      <w:bookmarkStart w:id="23" w:name="_Ref61380519"/>
      <w:proofErr w:type="spellStart"/>
      <w:r w:rsidRPr="00281867">
        <w:t>Guo</w:t>
      </w:r>
      <w:proofErr w:type="spellEnd"/>
      <w:r w:rsidRPr="00281867">
        <w:t xml:space="preserve"> P, Cheng W, Wang Y. Parallel machine scheduling with step-deteriorating jobs and setup times by a hybrid discrete cuckoo search </w:t>
      </w:r>
      <w:proofErr w:type="gramStart"/>
      <w:r w:rsidRPr="00281867">
        <w:t>algorithm[</w:t>
      </w:r>
      <w:proofErr w:type="gramEnd"/>
      <w:r w:rsidRPr="00281867">
        <w:t>J]. Engineering Optimization, 2015, 47(11): 1564-1585.</w:t>
      </w:r>
      <w:bookmarkEnd w:id="23"/>
    </w:p>
    <w:p w14:paraId="0544631D" w14:textId="5BAD697F" w:rsidR="00281867" w:rsidRDefault="00281867" w:rsidP="0012007A">
      <w:pPr>
        <w:pStyle w:val="a6"/>
        <w:numPr>
          <w:ilvl w:val="0"/>
          <w:numId w:val="1"/>
        </w:numPr>
        <w:ind w:firstLineChars="0"/>
      </w:pPr>
      <w:bookmarkStart w:id="24" w:name="_Ref61380527"/>
      <w:r w:rsidRPr="00281867">
        <w:t xml:space="preserve">Kim J G, Song S, </w:t>
      </w:r>
      <w:proofErr w:type="spellStart"/>
      <w:r w:rsidRPr="00281867">
        <w:t>Jeong</w:t>
      </w:r>
      <w:proofErr w:type="spellEnd"/>
      <w:r w:rsidRPr="00281867">
        <w:t xml:space="preserve"> B J. </w:t>
      </w:r>
      <w:proofErr w:type="spellStart"/>
      <w:r w:rsidRPr="00281867">
        <w:t>Minimising</w:t>
      </w:r>
      <w:proofErr w:type="spellEnd"/>
      <w:r w:rsidRPr="00281867">
        <w:t xml:space="preserve"> total tardiness for the identical parallel machine scheduling problem with splitting jobs and sequence-dependent setup </w:t>
      </w:r>
      <w:proofErr w:type="gramStart"/>
      <w:r w:rsidRPr="00281867">
        <w:t>times[</w:t>
      </w:r>
      <w:proofErr w:type="gramEnd"/>
      <w:r w:rsidRPr="00281867">
        <w:t>J]. International Journal of Production Research, 2020, 58(6): 1628-1643.</w:t>
      </w:r>
      <w:bookmarkEnd w:id="24"/>
    </w:p>
    <w:p w14:paraId="02D0B221" w14:textId="77777777" w:rsidR="00281867" w:rsidRPr="00281867" w:rsidRDefault="00281867" w:rsidP="00281867">
      <w:pPr>
        <w:pStyle w:val="a6"/>
        <w:numPr>
          <w:ilvl w:val="0"/>
          <w:numId w:val="1"/>
        </w:numPr>
        <w:ind w:firstLineChars="0"/>
      </w:pPr>
      <w:bookmarkStart w:id="25" w:name="_Ref61380543"/>
      <w:r w:rsidRPr="00281867">
        <w:t xml:space="preserve">Wang B, Wang X, </w:t>
      </w:r>
      <w:proofErr w:type="spellStart"/>
      <w:proofErr w:type="gramStart"/>
      <w:r w:rsidRPr="00281867">
        <w:t>Lan</w:t>
      </w:r>
      <w:proofErr w:type="spellEnd"/>
      <w:proofErr w:type="gramEnd"/>
      <w:r w:rsidRPr="00281867">
        <w:t xml:space="preserve"> F, et al. A hybrid local-search algorithm for robust job-shop scheduling under </w:t>
      </w:r>
      <w:proofErr w:type="gramStart"/>
      <w:r w:rsidRPr="00281867">
        <w:t>scenarios[</w:t>
      </w:r>
      <w:proofErr w:type="gramEnd"/>
      <w:r w:rsidRPr="00281867">
        <w:t>J]. Applied Soft Computing, 2018, 62: 259-271.</w:t>
      </w:r>
      <w:bookmarkEnd w:id="25"/>
    </w:p>
    <w:p w14:paraId="26B513DE" w14:textId="77777777" w:rsidR="00281867" w:rsidRDefault="00281867" w:rsidP="00281867">
      <w:pPr>
        <w:pStyle w:val="a6"/>
        <w:ind w:left="420" w:firstLineChars="0" w:firstLine="0"/>
      </w:pPr>
    </w:p>
    <w:p w14:paraId="318D1A33" w14:textId="77777777" w:rsidR="0012007A" w:rsidRPr="00F018A5" w:rsidRDefault="0012007A" w:rsidP="005A25DF">
      <w:pPr>
        <w:tabs>
          <w:tab w:val="left" w:pos="3192"/>
        </w:tabs>
      </w:pPr>
    </w:p>
    <w:sectPr w:rsidR="0012007A" w:rsidRPr="00F0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21-01-14T09:07:00Z" w:initials="D">
    <w:p w14:paraId="1B66F98F" w14:textId="58E138EE" w:rsidR="00FD0F4E" w:rsidRDefault="00FD0F4E">
      <w:pPr>
        <w:pStyle w:val="a8"/>
      </w:pPr>
      <w:r>
        <w:rPr>
          <w:rStyle w:val="a7"/>
        </w:rPr>
        <w:annotationRef/>
      </w:r>
      <w:r w:rsidR="00EB6672">
        <w:t>以上四种的图将来可以放到你大论文基础一章</w:t>
      </w:r>
      <w:r w:rsidR="00EB6672">
        <w:rPr>
          <w:rFonts w:hint="eastAsia"/>
        </w:rPr>
        <w:t>。</w:t>
      </w:r>
    </w:p>
  </w:comment>
  <w:comment w:id="3" w:author="DELL" w:date="2021-01-14T09:07:00Z" w:initials="D">
    <w:p w14:paraId="76E5AD0A" w14:textId="0601AD36" w:rsidR="00FD0F4E" w:rsidRDefault="00FD0F4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如果文献中没有人是采用</w:t>
      </w:r>
      <w:r w:rsidR="00EB6672">
        <w:rPr>
          <w:rFonts w:hint="eastAsia"/>
        </w:rPr>
        <w:t>这种</w:t>
      </w:r>
      <w:r>
        <w:rPr>
          <w:rFonts w:hint="eastAsia"/>
        </w:rPr>
        <w:t>方法构造邻域的，这个方法就可以说是我们设计的新的邻域构造方式。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50F40" w14:textId="77777777" w:rsidR="00B14582" w:rsidRDefault="00B14582" w:rsidP="005A25DF">
      <w:r>
        <w:separator/>
      </w:r>
    </w:p>
  </w:endnote>
  <w:endnote w:type="continuationSeparator" w:id="0">
    <w:p w14:paraId="3E5061C9" w14:textId="77777777" w:rsidR="00B14582" w:rsidRDefault="00B14582" w:rsidP="005A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755F7" w14:textId="77777777" w:rsidR="00B14582" w:rsidRDefault="00B14582" w:rsidP="005A25DF">
      <w:r>
        <w:separator/>
      </w:r>
    </w:p>
  </w:footnote>
  <w:footnote w:type="continuationSeparator" w:id="0">
    <w:p w14:paraId="2B08DBF2" w14:textId="77777777" w:rsidR="00B14582" w:rsidRDefault="00B14582" w:rsidP="005A2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32894"/>
    <w:multiLevelType w:val="hybridMultilevel"/>
    <w:tmpl w:val="35AC9098"/>
    <w:lvl w:ilvl="0" w:tplc="58925D78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26"/>
    <w:rsid w:val="000135D7"/>
    <w:rsid w:val="0003678A"/>
    <w:rsid w:val="0010119A"/>
    <w:rsid w:val="001155C7"/>
    <w:rsid w:val="0012007A"/>
    <w:rsid w:val="00126A47"/>
    <w:rsid w:val="00162B01"/>
    <w:rsid w:val="001E0C80"/>
    <w:rsid w:val="001F3E58"/>
    <w:rsid w:val="00281867"/>
    <w:rsid w:val="00287628"/>
    <w:rsid w:val="002F0853"/>
    <w:rsid w:val="00332102"/>
    <w:rsid w:val="00451E8B"/>
    <w:rsid w:val="00456E6F"/>
    <w:rsid w:val="004B5CD7"/>
    <w:rsid w:val="005A25DF"/>
    <w:rsid w:val="00697FD8"/>
    <w:rsid w:val="006A6138"/>
    <w:rsid w:val="006E095A"/>
    <w:rsid w:val="006E7CAA"/>
    <w:rsid w:val="00756F26"/>
    <w:rsid w:val="007F5A49"/>
    <w:rsid w:val="00831BEA"/>
    <w:rsid w:val="00853B96"/>
    <w:rsid w:val="0086767C"/>
    <w:rsid w:val="00903477"/>
    <w:rsid w:val="00A21C47"/>
    <w:rsid w:val="00A92E73"/>
    <w:rsid w:val="00B14582"/>
    <w:rsid w:val="00B30941"/>
    <w:rsid w:val="00B3244D"/>
    <w:rsid w:val="00B61D5D"/>
    <w:rsid w:val="00BB1607"/>
    <w:rsid w:val="00CB4ED3"/>
    <w:rsid w:val="00DA6C63"/>
    <w:rsid w:val="00DC555D"/>
    <w:rsid w:val="00EB6672"/>
    <w:rsid w:val="00F018A5"/>
    <w:rsid w:val="00F033B7"/>
    <w:rsid w:val="00F36387"/>
    <w:rsid w:val="00FB673E"/>
    <w:rsid w:val="00FD0F4E"/>
    <w:rsid w:val="00FF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4B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5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25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5DF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018A5"/>
    <w:pPr>
      <w:tabs>
        <w:tab w:val="center" w:pos="4160"/>
        <w:tab w:val="right" w:pos="8300"/>
      </w:tabs>
      <w:ind w:firstLineChars="200" w:firstLine="200"/>
    </w:pPr>
    <w:rPr>
      <w:rFonts w:ascii="Times New Roman" w:eastAsia="宋体" w:hAnsi="Times New Roman"/>
    </w:rPr>
  </w:style>
  <w:style w:type="character" w:customStyle="1" w:styleId="MTDisplayEquation0">
    <w:name w:val="MTDisplayEquation 字符"/>
    <w:basedOn w:val="a0"/>
    <w:link w:val="MTDisplayEquation"/>
    <w:rsid w:val="00F018A5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12007A"/>
    <w:pPr>
      <w:ind w:firstLineChars="200" w:firstLine="420"/>
    </w:pPr>
    <w:rPr>
      <w:rFonts w:ascii="Times New Roman" w:eastAsia="宋体" w:hAnsi="Times New Roman"/>
    </w:rPr>
  </w:style>
  <w:style w:type="character" w:styleId="a7">
    <w:name w:val="annotation reference"/>
    <w:basedOn w:val="a0"/>
    <w:uiPriority w:val="99"/>
    <w:semiHidden/>
    <w:unhideWhenUsed/>
    <w:rsid w:val="00FD0F4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D0F4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D0F4E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D0F4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D0F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5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25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5DF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F018A5"/>
    <w:pPr>
      <w:tabs>
        <w:tab w:val="center" w:pos="4160"/>
        <w:tab w:val="right" w:pos="8300"/>
      </w:tabs>
      <w:ind w:firstLineChars="200" w:firstLine="200"/>
    </w:pPr>
    <w:rPr>
      <w:rFonts w:ascii="Times New Roman" w:eastAsia="宋体" w:hAnsi="Times New Roman"/>
    </w:rPr>
  </w:style>
  <w:style w:type="character" w:customStyle="1" w:styleId="MTDisplayEquation0">
    <w:name w:val="MTDisplayEquation 字符"/>
    <w:basedOn w:val="a0"/>
    <w:link w:val="MTDisplayEquation"/>
    <w:rsid w:val="00F018A5"/>
    <w:rPr>
      <w:rFonts w:ascii="Times New Roman" w:eastAsia="宋体" w:hAnsi="Times New Roman"/>
    </w:rPr>
  </w:style>
  <w:style w:type="paragraph" w:styleId="a6">
    <w:name w:val="List Paragraph"/>
    <w:basedOn w:val="a"/>
    <w:uiPriority w:val="34"/>
    <w:qFormat/>
    <w:rsid w:val="0012007A"/>
    <w:pPr>
      <w:ind w:firstLineChars="200" w:firstLine="420"/>
    </w:pPr>
    <w:rPr>
      <w:rFonts w:ascii="Times New Roman" w:eastAsia="宋体" w:hAnsi="Times New Roman"/>
    </w:rPr>
  </w:style>
  <w:style w:type="character" w:styleId="a7">
    <w:name w:val="annotation reference"/>
    <w:basedOn w:val="a0"/>
    <w:uiPriority w:val="99"/>
    <w:semiHidden/>
    <w:unhideWhenUsed/>
    <w:rsid w:val="00FD0F4E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D0F4E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D0F4E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D0F4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D0F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16" Type="http://schemas.openxmlformats.org/officeDocument/2006/relationships/comments" Target="comments.xml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61" Type="http://schemas.openxmlformats.org/officeDocument/2006/relationships/oleObject" Target="embeddings/Microsoft_Word_97_-_2003___3.doc"/><Relationship Id="rId82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Microsoft_Word_97_-_2003___1.doc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7.emf"/><Relationship Id="rId52" Type="http://schemas.openxmlformats.org/officeDocument/2006/relationships/image" Target="media/image21.wmf"/><Relationship Id="rId60" Type="http://schemas.openxmlformats.org/officeDocument/2006/relationships/image" Target="media/image25.e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15.wmf"/><Relationship Id="rId45" Type="http://schemas.openxmlformats.org/officeDocument/2006/relationships/oleObject" Target="embeddings/Microsoft_Word_97_-_2003___2.doc"/><Relationship Id="rId66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韩鑫</dc:creator>
  <cp:keywords/>
  <dc:description/>
  <cp:lastModifiedBy>DELL</cp:lastModifiedBy>
  <cp:revision>6</cp:revision>
  <dcterms:created xsi:type="dcterms:W3CDTF">2021-01-11T12:03:00Z</dcterms:created>
  <dcterms:modified xsi:type="dcterms:W3CDTF">2021-01-14T01:07:00Z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